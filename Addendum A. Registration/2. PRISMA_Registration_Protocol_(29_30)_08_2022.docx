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9D1D" w14:textId="5A9F3F30" w:rsidR="00E16B66" w:rsidRPr="00DA1E82" w:rsidRDefault="00E16B66" w:rsidP="00304CEB">
      <w:pPr>
        <w:pStyle w:val="NoSpacing"/>
        <w:rPr>
          <w:rStyle w:val="markedcontent"/>
          <w:rFonts w:cstheme="minorHAnsi"/>
          <w:u w:val="single"/>
          <w:lang w:val="en-GB"/>
        </w:rPr>
      </w:pPr>
      <w:r w:rsidRPr="00DA1E82">
        <w:rPr>
          <w:rStyle w:val="markedcontent"/>
          <w:rFonts w:cstheme="minorHAnsi"/>
          <w:u w:val="single"/>
        </w:rPr>
        <w:t>PRISMA-P (Preferred Reporting Items for Systematic review and Meta-Analysis Protocols) 2015 checklist: recommended items to</w:t>
      </w:r>
      <w:r w:rsidRPr="00DA1E82">
        <w:rPr>
          <w:rFonts w:cstheme="minorHAnsi"/>
          <w:u w:val="single"/>
        </w:rPr>
        <w:t xml:space="preserve"> </w:t>
      </w:r>
      <w:r w:rsidRPr="00DA1E82">
        <w:rPr>
          <w:rStyle w:val="markedcontent"/>
          <w:rFonts w:cstheme="minorHAnsi"/>
          <w:u w:val="single"/>
        </w:rPr>
        <w:t>address in a systematic review protocol</w:t>
      </w:r>
      <w:r w:rsidR="00416CCF" w:rsidRPr="00DA1E82">
        <w:rPr>
          <w:rStyle w:val="markedcontent"/>
          <w:rFonts w:cstheme="minorHAnsi"/>
          <w:u w:val="single"/>
          <w:lang w:val="en-GB"/>
        </w:rPr>
        <w:t>.</w:t>
      </w:r>
    </w:p>
    <w:p w14:paraId="33041FD4" w14:textId="5A3D567F" w:rsidR="00E16B66" w:rsidRPr="00DA1E82" w:rsidRDefault="00E16B66" w:rsidP="00304CEB">
      <w:pPr>
        <w:pStyle w:val="NoSpacing"/>
        <w:rPr>
          <w:rStyle w:val="markedcontent"/>
          <w:rFonts w:cstheme="minorHAnsi"/>
        </w:rPr>
      </w:pPr>
    </w:p>
    <w:p w14:paraId="7E2C3CE5" w14:textId="276CCA5C" w:rsidR="00416CCF" w:rsidRPr="00DA1E82" w:rsidRDefault="00416CCF" w:rsidP="00304CEB">
      <w:pPr>
        <w:pStyle w:val="NoSpacing"/>
        <w:rPr>
          <w:rStyle w:val="markedcontent"/>
          <w:rFonts w:cstheme="minorHAnsi"/>
          <w:u w:val="single"/>
          <w:lang w:val="en-GB"/>
        </w:rPr>
      </w:pPr>
      <w:r w:rsidRPr="00DA1E82">
        <w:rPr>
          <w:rStyle w:val="markedcontent"/>
          <w:rFonts w:cstheme="minorHAnsi"/>
          <w:u w:val="single"/>
          <w:lang w:val="en-GB"/>
        </w:rPr>
        <w:t>Section 1: Administrative Information.</w:t>
      </w:r>
    </w:p>
    <w:p w14:paraId="7DC6E3F5" w14:textId="211ACD10" w:rsidR="00416CCF" w:rsidRPr="00DA1E82" w:rsidRDefault="00416CCF" w:rsidP="00304CEB">
      <w:pPr>
        <w:pStyle w:val="NoSpacing"/>
        <w:rPr>
          <w:rStyle w:val="markedcontent"/>
          <w:rFonts w:cstheme="minorHAnsi"/>
        </w:rPr>
      </w:pPr>
    </w:p>
    <w:p w14:paraId="1C39985C" w14:textId="750795DB" w:rsidR="00416CCF" w:rsidRPr="00DA1E82" w:rsidRDefault="00416CCF" w:rsidP="00304CEB">
      <w:pPr>
        <w:pStyle w:val="NoSpacing"/>
        <w:rPr>
          <w:rStyle w:val="markedcontent"/>
          <w:rFonts w:cstheme="minorHAnsi"/>
          <w:b/>
          <w:bCs/>
          <w:lang w:val="en-GB"/>
        </w:rPr>
      </w:pPr>
      <w:r w:rsidRPr="00DA1E82">
        <w:rPr>
          <w:rStyle w:val="markedcontent"/>
          <w:rFonts w:cstheme="minorHAnsi"/>
          <w:b/>
          <w:bCs/>
          <w:lang w:val="en-GB"/>
        </w:rPr>
        <w:t>Title.</w:t>
      </w:r>
    </w:p>
    <w:p w14:paraId="45687B44" w14:textId="2DC7CB62" w:rsidR="00226CF7" w:rsidRPr="00DA1E82" w:rsidRDefault="00E16B66" w:rsidP="00304CEB">
      <w:pPr>
        <w:pStyle w:val="NoSpacing"/>
        <w:rPr>
          <w:rFonts w:cstheme="minorHAnsi"/>
          <w:i/>
          <w:iCs/>
          <w:lang w:val="en-GB"/>
        </w:rPr>
      </w:pPr>
      <w:r w:rsidRPr="00DA1E82">
        <w:rPr>
          <w:rFonts w:cstheme="minorHAnsi"/>
          <w:i/>
          <w:iCs/>
        </w:rPr>
        <w:t>Item 1a</w:t>
      </w:r>
      <w:r w:rsidR="006F7F04" w:rsidRPr="00DA1E82">
        <w:rPr>
          <w:rFonts w:cstheme="minorHAnsi"/>
          <w:i/>
          <w:iCs/>
          <w:lang w:val="en-GB"/>
        </w:rPr>
        <w:t>.</w:t>
      </w:r>
      <w:r w:rsidRPr="00DA1E82">
        <w:rPr>
          <w:rFonts w:cstheme="minorHAnsi"/>
          <w:i/>
          <w:iCs/>
        </w:rPr>
        <w:t xml:space="preserve"> Identification. Identify the report as a protocol of a systematic review</w:t>
      </w:r>
      <w:r w:rsidR="00677959" w:rsidRPr="00DA1E82">
        <w:rPr>
          <w:rFonts w:cstheme="minorHAnsi"/>
          <w:i/>
          <w:iCs/>
          <w:lang w:val="en-GB"/>
        </w:rPr>
        <w:t>.</w:t>
      </w:r>
    </w:p>
    <w:p w14:paraId="01BCB5C6" w14:textId="0968A9EB" w:rsidR="00226CF7" w:rsidRPr="00DA1E82" w:rsidRDefault="00195144" w:rsidP="00304CEB">
      <w:pPr>
        <w:pStyle w:val="NoSpacing"/>
        <w:rPr>
          <w:rFonts w:cstheme="minorHAnsi"/>
          <w:lang w:val="en-GB"/>
        </w:rPr>
      </w:pPr>
      <w:r w:rsidRPr="00DA1E82">
        <w:rPr>
          <w:rFonts w:cstheme="minorHAnsi"/>
          <w:lang w:val="en-GB"/>
        </w:rPr>
        <w:t>T</w:t>
      </w:r>
      <w:r w:rsidR="00226CF7" w:rsidRPr="00DA1E82">
        <w:rPr>
          <w:rFonts w:cstheme="minorHAnsi"/>
        </w:rPr>
        <w:t xml:space="preserve">he (comparative) effect of group threat, group contact, socialization, media, and </w:t>
      </w:r>
      <w:r w:rsidRPr="00DA1E82">
        <w:rPr>
          <w:rFonts w:cstheme="minorHAnsi"/>
          <w:lang w:val="en-GB"/>
        </w:rPr>
        <w:t xml:space="preserve">the </w:t>
      </w:r>
      <w:r w:rsidR="00226CF7" w:rsidRPr="00DA1E82">
        <w:rPr>
          <w:rFonts w:cstheme="minorHAnsi"/>
        </w:rPr>
        <w:t>demographic</w:t>
      </w:r>
      <w:r w:rsidRPr="00DA1E82">
        <w:rPr>
          <w:rFonts w:cstheme="minorHAnsi"/>
          <w:lang w:val="en-GB"/>
        </w:rPr>
        <w:t xml:space="preserve"> variables age, sex, and education</w:t>
      </w:r>
      <w:r w:rsidR="00BA318F" w:rsidRPr="00DA1E82">
        <w:rPr>
          <w:rFonts w:cstheme="minorHAnsi"/>
          <w:lang w:val="en-GB"/>
        </w:rPr>
        <w:t>,</w:t>
      </w:r>
      <w:r w:rsidR="00226CF7" w:rsidRPr="00DA1E82">
        <w:rPr>
          <w:rFonts w:cstheme="minorHAnsi"/>
        </w:rPr>
        <w:t xml:space="preserve"> on majority to minority inter-ethnic attitudes in English, peer-reviewed research articles published </w:t>
      </w:r>
      <w:r w:rsidR="00BA318F" w:rsidRPr="00DA1E82">
        <w:rPr>
          <w:rFonts w:cstheme="minorHAnsi"/>
          <w:lang w:val="en-GB"/>
        </w:rPr>
        <w:t>in</w:t>
      </w:r>
      <w:r w:rsidR="00226CF7" w:rsidRPr="00DA1E82">
        <w:rPr>
          <w:rFonts w:cstheme="minorHAnsi"/>
        </w:rPr>
        <w:t xml:space="preserve"> the 2010-2022 period: </w:t>
      </w:r>
      <w:r w:rsidR="00BF7C5B" w:rsidRPr="00DA1E82">
        <w:rPr>
          <w:rFonts w:cstheme="minorHAnsi"/>
        </w:rPr>
        <w:t>protocol</w:t>
      </w:r>
      <w:r w:rsidR="00226CF7" w:rsidRPr="00DA1E82">
        <w:rPr>
          <w:rFonts w:cstheme="minorHAnsi"/>
        </w:rPr>
        <w:t xml:space="preserve"> for a systematic review</w:t>
      </w:r>
      <w:r w:rsidRPr="00DA1E82">
        <w:rPr>
          <w:rFonts w:cstheme="minorHAnsi"/>
          <w:lang w:val="en-GB"/>
        </w:rPr>
        <w:t>.</w:t>
      </w:r>
    </w:p>
    <w:p w14:paraId="244F9A7C" w14:textId="0C9A87BF" w:rsidR="00484269" w:rsidRPr="00BF7C5B" w:rsidRDefault="00484269" w:rsidP="00304CEB">
      <w:pPr>
        <w:pStyle w:val="NoSpacing"/>
        <w:rPr>
          <w:rFonts w:cstheme="minorHAnsi"/>
          <w:lang w:val="en-GB"/>
        </w:rPr>
      </w:pPr>
    </w:p>
    <w:p w14:paraId="1F567458" w14:textId="12A8E937" w:rsidR="00416CCF" w:rsidRPr="00DA1E82" w:rsidRDefault="00416CCF" w:rsidP="00304CEB">
      <w:pPr>
        <w:pStyle w:val="NoSpacing"/>
        <w:rPr>
          <w:rFonts w:cstheme="minorHAnsi"/>
          <w:b/>
          <w:bCs/>
          <w:lang w:val="en-GB"/>
        </w:rPr>
      </w:pPr>
      <w:r w:rsidRPr="00DA1E82">
        <w:rPr>
          <w:rFonts w:cstheme="minorHAnsi"/>
          <w:b/>
          <w:bCs/>
          <w:lang w:val="en-GB"/>
        </w:rPr>
        <w:t>Registration.</w:t>
      </w:r>
    </w:p>
    <w:p w14:paraId="394B94CB" w14:textId="35CCC340" w:rsidR="00F04EE4" w:rsidRPr="00DA1E82" w:rsidRDefault="00F04EE4" w:rsidP="00304CEB">
      <w:pPr>
        <w:pStyle w:val="NoSpacing"/>
        <w:rPr>
          <w:rFonts w:cstheme="minorHAnsi"/>
          <w:i/>
          <w:iCs/>
          <w:lang w:val="en-GB"/>
        </w:rPr>
      </w:pPr>
      <w:r w:rsidRPr="00DA1E82">
        <w:rPr>
          <w:rFonts w:cstheme="minorHAnsi"/>
          <w:i/>
          <w:iCs/>
        </w:rPr>
        <w:t>Item 2. If registered, provide the name of the</w:t>
      </w:r>
      <w:r w:rsidRPr="00DA1E82">
        <w:rPr>
          <w:rFonts w:cstheme="minorHAnsi"/>
          <w:i/>
          <w:iCs/>
          <w:lang w:val="en-GB"/>
        </w:rPr>
        <w:t xml:space="preserve"> </w:t>
      </w:r>
      <w:r w:rsidRPr="00DA1E82">
        <w:rPr>
          <w:rFonts w:cstheme="minorHAnsi"/>
          <w:i/>
          <w:iCs/>
        </w:rPr>
        <w:t>registry (such as PROSPERO) and registration</w:t>
      </w:r>
      <w:r w:rsidRPr="00DA1E82">
        <w:rPr>
          <w:rFonts w:cstheme="minorHAnsi"/>
          <w:i/>
          <w:iCs/>
          <w:lang w:val="en-GB"/>
        </w:rPr>
        <w:t xml:space="preserve"> </w:t>
      </w:r>
      <w:r w:rsidRPr="00DA1E82">
        <w:rPr>
          <w:rFonts w:cstheme="minorHAnsi"/>
          <w:i/>
          <w:iCs/>
        </w:rPr>
        <w:t>number</w:t>
      </w:r>
      <w:r w:rsidR="00677959" w:rsidRPr="00DA1E82">
        <w:rPr>
          <w:rFonts w:cstheme="minorHAnsi"/>
          <w:i/>
          <w:iCs/>
          <w:lang w:val="en-GB"/>
        </w:rPr>
        <w:t>.</w:t>
      </w:r>
    </w:p>
    <w:p w14:paraId="0406E2D3" w14:textId="2A2B1485" w:rsidR="00F04EE4" w:rsidRPr="00DA1E82" w:rsidRDefault="00F04EE4" w:rsidP="00304CEB">
      <w:pPr>
        <w:pStyle w:val="NoSpacing"/>
        <w:rPr>
          <w:rFonts w:cstheme="minorHAnsi"/>
          <w:lang w:val="en-GB"/>
        </w:rPr>
      </w:pPr>
      <w:commentRangeStart w:id="0"/>
      <w:r w:rsidRPr="00DA1E82">
        <w:rPr>
          <w:rFonts w:cstheme="minorHAnsi"/>
          <w:lang w:val="en-GB"/>
        </w:rPr>
        <w:t>This</w:t>
      </w:r>
      <w:r w:rsidRPr="00DA1E82">
        <w:rPr>
          <w:rFonts w:cstheme="minorHAnsi"/>
        </w:rPr>
        <w:t xml:space="preserve"> systematic review</w:t>
      </w:r>
      <w:r w:rsidRPr="00DA1E82">
        <w:rPr>
          <w:rFonts w:cstheme="minorHAnsi"/>
          <w:lang w:val="en-GB"/>
        </w:rPr>
        <w:t xml:space="preserve"> </w:t>
      </w:r>
      <w:r w:rsidRPr="00DA1E82">
        <w:rPr>
          <w:rFonts w:cstheme="minorHAnsi"/>
        </w:rPr>
        <w:t xml:space="preserve">protocol was registered </w:t>
      </w:r>
      <w:r w:rsidRPr="00DA1E82">
        <w:rPr>
          <w:rFonts w:cstheme="minorHAnsi"/>
          <w:lang w:val="en-GB"/>
        </w:rPr>
        <w:t xml:space="preserve">on the </w:t>
      </w:r>
      <w:del w:id="1" w:author="Simons, J.G. (Jan-Willem)" w:date="2022-08-29T15:38:00Z">
        <w:r w:rsidRPr="00DA1E82" w:rsidDel="00162584">
          <w:rPr>
            <w:rFonts w:cstheme="minorHAnsi"/>
            <w:lang w:val="en-GB"/>
          </w:rPr>
          <w:delText>Open Science Framework (OSF)</w:delText>
        </w:r>
        <w:r w:rsidR="006F7F04" w:rsidRPr="00DA1E82" w:rsidDel="00162584">
          <w:rPr>
            <w:rFonts w:cstheme="minorHAnsi"/>
            <w:lang w:val="en-GB"/>
          </w:rPr>
          <w:delText xml:space="preserve"> </w:delText>
        </w:r>
        <w:r w:rsidR="006F7F04" w:rsidRPr="00DA1E82" w:rsidDel="00162584">
          <w:rPr>
            <w:rFonts w:cstheme="minorHAnsi"/>
          </w:rPr>
          <w:delText>(registration number</w:delText>
        </w:r>
        <w:r w:rsidR="006F7F04" w:rsidRPr="00DA1E82" w:rsidDel="00162584">
          <w:rPr>
            <w:rFonts w:cstheme="minorHAnsi"/>
            <w:lang w:val="en-GB"/>
          </w:rPr>
          <w:delText xml:space="preserve"> NUMBER</w:delText>
        </w:r>
        <w:r w:rsidR="006F7F04" w:rsidRPr="00DA1E82" w:rsidDel="00162584">
          <w:rPr>
            <w:rFonts w:cstheme="minorHAnsi"/>
          </w:rPr>
          <w:delText>)</w:delText>
        </w:r>
        <w:r w:rsidRPr="00DA1E82" w:rsidDel="00162584">
          <w:rPr>
            <w:rFonts w:cstheme="minorHAnsi"/>
            <w:lang w:val="en-GB"/>
          </w:rPr>
          <w:delText xml:space="preserve"> and </w:delText>
        </w:r>
        <w:r w:rsidR="006F7F04" w:rsidRPr="00DA1E82" w:rsidDel="00162584">
          <w:rPr>
            <w:rFonts w:cstheme="minorHAnsi"/>
            <w:lang w:val="en-GB"/>
          </w:rPr>
          <w:delText xml:space="preserve">the </w:delText>
        </w:r>
      </w:del>
      <w:r w:rsidRPr="00DA1E82">
        <w:rPr>
          <w:rFonts w:cstheme="minorHAnsi"/>
          <w:lang w:val="en-GB"/>
        </w:rPr>
        <w:t xml:space="preserve">GitHub </w:t>
      </w:r>
      <w:r w:rsidR="006F7F04" w:rsidRPr="00DA1E82">
        <w:rPr>
          <w:rFonts w:cstheme="minorHAnsi"/>
          <w:lang w:val="en-GB"/>
        </w:rPr>
        <w:t xml:space="preserve">page of the corresponding author </w:t>
      </w:r>
      <w:r w:rsidR="00FA2A95" w:rsidRPr="00DA1E82">
        <w:rPr>
          <w:rFonts w:cstheme="minorHAnsi"/>
          <w:lang w:val="en-GB"/>
        </w:rPr>
        <w:t>(</w:t>
      </w:r>
      <w:hyperlink r:id="rId6"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00484269" w:rsidRPr="00DA1E82">
        <w:rPr>
          <w:rFonts w:cstheme="minorHAnsi"/>
          <w:lang w:val="en-GB"/>
        </w:rPr>
        <w:t xml:space="preserve"> </w:t>
      </w:r>
      <w:r w:rsidRPr="00DA1E82">
        <w:rPr>
          <w:rFonts w:cstheme="minorHAnsi"/>
        </w:rPr>
        <w:t xml:space="preserve">on </w:t>
      </w:r>
      <w:r w:rsidR="00FD5FF1">
        <w:rPr>
          <w:rFonts w:cstheme="minorHAnsi"/>
          <w:lang w:val="en-GB"/>
        </w:rPr>
        <w:t>22</w:t>
      </w:r>
      <w:r w:rsidRPr="00DA1E82">
        <w:rPr>
          <w:rFonts w:cstheme="minorHAnsi"/>
          <w:lang w:val="en-GB"/>
        </w:rPr>
        <w:t>-</w:t>
      </w:r>
      <w:r w:rsidR="00FD5FF1">
        <w:rPr>
          <w:rFonts w:cstheme="minorHAnsi"/>
          <w:lang w:val="en-GB"/>
        </w:rPr>
        <w:t>07</w:t>
      </w:r>
      <w:r w:rsidRPr="00DA1E82">
        <w:rPr>
          <w:rFonts w:cstheme="minorHAnsi"/>
          <w:lang w:val="en-GB"/>
        </w:rPr>
        <w:t>-</w:t>
      </w:r>
      <w:r w:rsidR="00FD5FF1">
        <w:rPr>
          <w:rFonts w:cstheme="minorHAnsi"/>
          <w:lang w:val="en-GB"/>
        </w:rPr>
        <w:t>2022</w:t>
      </w:r>
      <w:r w:rsidRPr="00DA1E82">
        <w:rPr>
          <w:rFonts w:cstheme="minorHAnsi"/>
          <w:lang w:val="en-GB"/>
        </w:rPr>
        <w:t xml:space="preserve"> </w:t>
      </w:r>
      <w:r w:rsidRPr="00DA1E82">
        <w:rPr>
          <w:rFonts w:cstheme="minorHAnsi"/>
        </w:rPr>
        <w:t xml:space="preserve">and </w:t>
      </w:r>
      <w:r w:rsidRPr="00DA1E82">
        <w:rPr>
          <w:rFonts w:cstheme="minorHAnsi"/>
          <w:lang w:val="en-GB"/>
        </w:rPr>
        <w:t xml:space="preserve">has since </w:t>
      </w:r>
      <w:del w:id="2" w:author="Simons, J.G. (Jan-Willem)" w:date="2022-08-29T15:38:00Z">
        <w:r w:rsidRPr="00DA1E82" w:rsidDel="00162584">
          <w:rPr>
            <w:rFonts w:cstheme="minorHAnsi"/>
            <w:lang w:val="en-GB"/>
          </w:rPr>
          <w:delText xml:space="preserve">not </w:delText>
        </w:r>
      </w:del>
      <w:r w:rsidRPr="00DA1E82">
        <w:rPr>
          <w:rFonts w:cstheme="minorHAnsi"/>
          <w:lang w:val="en-GB"/>
        </w:rPr>
        <w:t>been updated</w:t>
      </w:r>
      <w:ins w:id="3" w:author="Simons, J.G. (Jan-Willem)" w:date="2022-08-29T15:38:00Z">
        <w:r w:rsidR="00162584">
          <w:rPr>
            <w:rFonts w:cstheme="minorHAnsi"/>
            <w:lang w:val="en-GB"/>
          </w:rPr>
          <w:t xml:space="preserve"> once in document “PRISMA_Registration_Protocol_29_08_2022”</w:t>
        </w:r>
      </w:ins>
      <w:r w:rsidRPr="00DA1E82">
        <w:rPr>
          <w:rFonts w:cstheme="minorHAnsi"/>
          <w:lang w:val="en-GB"/>
        </w:rPr>
        <w:t>.</w:t>
      </w:r>
      <w:commentRangeEnd w:id="0"/>
      <w:r w:rsidR="00162584">
        <w:rPr>
          <w:rStyle w:val="CommentReference"/>
        </w:rPr>
        <w:commentReference w:id="0"/>
      </w:r>
    </w:p>
    <w:p w14:paraId="68DE5393" w14:textId="3F0CD936" w:rsidR="00F04EE4" w:rsidRPr="00DA1E82" w:rsidRDefault="00F04EE4" w:rsidP="00304CEB">
      <w:pPr>
        <w:pStyle w:val="NoSpacing"/>
        <w:rPr>
          <w:rFonts w:cstheme="minorHAnsi"/>
          <w:lang w:val="en-GB"/>
        </w:rPr>
      </w:pPr>
    </w:p>
    <w:p w14:paraId="6AF5C0C2" w14:textId="3B25EB41" w:rsidR="00416CCF" w:rsidRPr="00DA1E82" w:rsidRDefault="00416CCF" w:rsidP="00304CEB">
      <w:pPr>
        <w:pStyle w:val="NoSpacing"/>
        <w:rPr>
          <w:rFonts w:cstheme="minorHAnsi"/>
          <w:b/>
          <w:bCs/>
          <w:lang w:val="en-GB"/>
        </w:rPr>
      </w:pPr>
      <w:r w:rsidRPr="00DA1E82">
        <w:rPr>
          <w:rFonts w:cstheme="minorHAnsi"/>
          <w:b/>
          <w:bCs/>
          <w:lang w:val="en-GB"/>
        </w:rPr>
        <w:t>Authors.</w:t>
      </w:r>
    </w:p>
    <w:p w14:paraId="271F6C6D" w14:textId="1F2050E9"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3a</w:t>
      </w:r>
      <w:r w:rsidR="006F7F04" w:rsidRPr="00DA1E82">
        <w:rPr>
          <w:rFonts w:cstheme="minorHAnsi"/>
          <w:i/>
          <w:iCs/>
          <w:lang w:val="en-GB"/>
        </w:rPr>
        <w:t>.</w:t>
      </w:r>
      <w:r w:rsidRPr="00DA1E82">
        <w:rPr>
          <w:rFonts w:cstheme="minorHAnsi"/>
          <w:i/>
          <w:iCs/>
        </w:rPr>
        <w:t xml:space="preserve"> Contact information. Provide name,</w:t>
      </w:r>
      <w:r w:rsidRPr="00DA1E82">
        <w:rPr>
          <w:rFonts w:cstheme="minorHAnsi"/>
          <w:i/>
          <w:iCs/>
          <w:lang w:val="en-GB"/>
        </w:rPr>
        <w:t xml:space="preserve"> </w:t>
      </w:r>
      <w:r w:rsidRPr="00DA1E82">
        <w:rPr>
          <w:rFonts w:cstheme="minorHAnsi"/>
          <w:i/>
          <w:iCs/>
        </w:rPr>
        <w:t>institutional affiliation, and email address of all</w:t>
      </w:r>
      <w:r w:rsidRPr="00DA1E82">
        <w:rPr>
          <w:rFonts w:cstheme="minorHAnsi"/>
          <w:i/>
          <w:iCs/>
          <w:lang w:val="en-GB"/>
        </w:rPr>
        <w:t xml:space="preserve"> </w:t>
      </w:r>
      <w:r w:rsidRPr="00DA1E82">
        <w:rPr>
          <w:rFonts w:cstheme="minorHAnsi"/>
          <w:i/>
          <w:iCs/>
        </w:rPr>
        <w:t>protocol authors; provide physical mailing</w:t>
      </w:r>
      <w:r w:rsidRPr="00DA1E82">
        <w:rPr>
          <w:rFonts w:cstheme="minorHAnsi"/>
          <w:i/>
          <w:iCs/>
          <w:lang w:val="en-GB"/>
        </w:rPr>
        <w:t xml:space="preserve"> </w:t>
      </w:r>
      <w:r w:rsidRPr="00DA1E82">
        <w:rPr>
          <w:rFonts w:cstheme="minorHAnsi"/>
          <w:i/>
          <w:iCs/>
        </w:rPr>
        <w:t>address of corresponding author</w:t>
      </w:r>
      <w:r w:rsidR="00677959" w:rsidRPr="00DA1E82">
        <w:rPr>
          <w:rFonts w:cstheme="minorHAnsi"/>
          <w:i/>
          <w:iCs/>
          <w:lang w:val="en-GB"/>
        </w:rPr>
        <w:t>.</w:t>
      </w:r>
    </w:p>
    <w:p w14:paraId="40C07975" w14:textId="1DD9537E" w:rsidR="00ED0DFE" w:rsidRPr="00DA1E82" w:rsidRDefault="00ED0DFE" w:rsidP="00304CEB">
      <w:pPr>
        <w:pStyle w:val="NoSpacing"/>
        <w:rPr>
          <w:rFonts w:cstheme="minorHAnsi"/>
          <w:lang w:val="en-GB"/>
        </w:rPr>
      </w:pPr>
      <w:r w:rsidRPr="00DA1E82">
        <w:rPr>
          <w:rFonts w:cstheme="minorHAnsi"/>
          <w:lang w:val="en-GB"/>
        </w:rPr>
        <w:t>Authors: Jan-Willem Simons</w:t>
      </w:r>
      <w:r w:rsidR="0098503B" w:rsidRPr="00DA1E82">
        <w:rPr>
          <w:rFonts w:cstheme="minorHAnsi"/>
          <w:lang w:val="en-GB"/>
        </w:rPr>
        <w:t xml:space="preserve"> (JWS)</w:t>
      </w:r>
      <w:r w:rsidRPr="00DA1E82">
        <w:rPr>
          <w:rFonts w:cstheme="minorHAnsi"/>
          <w:vertAlign w:val="superscript"/>
          <w:lang w:val="en-GB"/>
        </w:rPr>
        <w:t>1</w:t>
      </w:r>
      <w:r w:rsidRPr="00DA1E82">
        <w:rPr>
          <w:rFonts w:cstheme="minorHAnsi"/>
          <w:lang w:val="en-GB"/>
        </w:rPr>
        <w:t>, Eva Jaspers</w:t>
      </w:r>
      <w:r w:rsidR="0098503B" w:rsidRPr="00DA1E82">
        <w:rPr>
          <w:rFonts w:cstheme="minorHAnsi"/>
          <w:lang w:val="en-GB"/>
        </w:rPr>
        <w:t xml:space="preserve"> (EJ)</w:t>
      </w:r>
      <w:r w:rsidRPr="00DA1E82">
        <w:rPr>
          <w:rFonts w:cstheme="minorHAnsi"/>
          <w:vertAlign w:val="superscript"/>
          <w:lang w:val="en-GB"/>
        </w:rPr>
        <w:t>1</w:t>
      </w:r>
      <w:r w:rsidRPr="00DA1E82">
        <w:rPr>
          <w:rFonts w:cstheme="minorHAnsi"/>
          <w:lang w:val="en-GB"/>
        </w:rPr>
        <w:t>, Frank van Tubergen</w:t>
      </w:r>
      <w:r w:rsidR="0098503B" w:rsidRPr="00DA1E82">
        <w:rPr>
          <w:rFonts w:cstheme="minorHAnsi"/>
          <w:lang w:val="en-GB"/>
        </w:rPr>
        <w:t xml:space="preserve"> (FT)</w:t>
      </w:r>
      <w:r w:rsidRPr="00DA1E82">
        <w:rPr>
          <w:rFonts w:cstheme="minorHAnsi"/>
          <w:vertAlign w:val="superscript"/>
          <w:lang w:val="en-GB"/>
        </w:rPr>
        <w:t>1</w:t>
      </w:r>
      <w:r w:rsidR="0098503B" w:rsidRPr="00DA1E82">
        <w:rPr>
          <w:rFonts w:cstheme="minorHAnsi"/>
          <w:lang w:val="en-GB"/>
        </w:rPr>
        <w:t>.</w:t>
      </w:r>
    </w:p>
    <w:p w14:paraId="5212C2E3" w14:textId="0E511955" w:rsidR="00134695" w:rsidRPr="00DA1E82" w:rsidRDefault="00134695" w:rsidP="00304CEB">
      <w:pPr>
        <w:pStyle w:val="NoSpacing"/>
        <w:rPr>
          <w:rFonts w:cstheme="minorHAnsi"/>
        </w:rPr>
      </w:pPr>
      <w:r w:rsidRPr="00DA1E82">
        <w:rPr>
          <w:rFonts w:cstheme="minorHAnsi"/>
        </w:rPr>
        <w:t xml:space="preserve">Corresponding </w:t>
      </w:r>
      <w:r w:rsidR="00ED0DFE" w:rsidRPr="00DA1E82">
        <w:rPr>
          <w:rFonts w:cstheme="minorHAnsi"/>
          <w:lang w:val="en-GB"/>
        </w:rPr>
        <w:t>A</w:t>
      </w:r>
      <w:proofErr w:type="spellStart"/>
      <w:r w:rsidRPr="00DA1E82">
        <w:rPr>
          <w:rFonts w:cstheme="minorHAnsi"/>
        </w:rPr>
        <w:t>uthor</w:t>
      </w:r>
      <w:proofErr w:type="spellEnd"/>
      <w:r w:rsidRPr="00DA1E82">
        <w:rPr>
          <w:rFonts w:cstheme="minorHAnsi"/>
        </w:rPr>
        <w:t xml:space="preserve">: </w:t>
      </w:r>
      <w:r w:rsidR="00ED0DFE" w:rsidRPr="00DA1E82">
        <w:rPr>
          <w:rFonts w:cstheme="minorHAnsi"/>
          <w:lang w:val="en-GB"/>
        </w:rPr>
        <w:t>Jan-Willem Simons</w:t>
      </w:r>
      <w:r w:rsidR="0098503B" w:rsidRPr="00DA1E82">
        <w:rPr>
          <w:rFonts w:cstheme="minorHAnsi"/>
          <w:lang w:val="en-GB"/>
        </w:rPr>
        <w:t>.</w:t>
      </w:r>
      <w:r w:rsidRPr="00DA1E82">
        <w:rPr>
          <w:rFonts w:cstheme="minorHAnsi"/>
        </w:rPr>
        <w:br/>
      </w:r>
    </w:p>
    <w:p w14:paraId="7B06F779" w14:textId="3E8541AA" w:rsidR="00134695" w:rsidRPr="00DA1E82" w:rsidRDefault="00134695" w:rsidP="00304CEB">
      <w:pPr>
        <w:pStyle w:val="NoSpacing"/>
        <w:rPr>
          <w:rFonts w:cstheme="minorHAnsi"/>
        </w:rPr>
      </w:pPr>
      <w:r w:rsidRPr="00DA1E82">
        <w:rPr>
          <w:rFonts w:cstheme="minorHAnsi"/>
        </w:rPr>
        <w:t>Author Affiliations</w:t>
      </w:r>
      <w:r w:rsidRPr="00DA1E82">
        <w:rPr>
          <w:rFonts w:cstheme="minorHAnsi"/>
        </w:rPr>
        <w:br/>
        <w:t xml:space="preserve">1 </w:t>
      </w:r>
      <w:r w:rsidR="00ED0DFE" w:rsidRPr="00DA1E82">
        <w:rPr>
          <w:rFonts w:cstheme="minorHAnsi"/>
        </w:rPr>
        <w:t xml:space="preserve">- </w:t>
      </w:r>
      <w:r w:rsidRPr="00DA1E82">
        <w:rPr>
          <w:rFonts w:cstheme="minorHAnsi"/>
        </w:rPr>
        <w:t xml:space="preserve">Department of </w:t>
      </w:r>
      <w:r w:rsidR="00ED0DFE" w:rsidRPr="00DA1E82">
        <w:rPr>
          <w:rFonts w:cstheme="minorHAnsi"/>
        </w:rPr>
        <w:t>Sociology</w:t>
      </w:r>
      <w:r w:rsidRPr="00DA1E82">
        <w:rPr>
          <w:rFonts w:cstheme="minorHAnsi"/>
        </w:rPr>
        <w:t xml:space="preserve">, </w:t>
      </w:r>
      <w:r w:rsidR="00ED0DFE" w:rsidRPr="00DA1E82">
        <w:rPr>
          <w:rFonts w:cstheme="minorHAnsi"/>
        </w:rPr>
        <w:t>Utrecht University</w:t>
      </w:r>
      <w:r w:rsidRPr="00DA1E82">
        <w:rPr>
          <w:rFonts w:cstheme="minorHAnsi"/>
        </w:rPr>
        <w:t>,</w:t>
      </w:r>
      <w:r w:rsidR="00ED0DFE" w:rsidRPr="00DA1E82">
        <w:rPr>
          <w:rFonts w:cstheme="minorHAnsi"/>
        </w:rPr>
        <w:t xml:space="preserve"> </w:t>
      </w:r>
      <w:r w:rsidR="0098503B" w:rsidRPr="00DA1E82">
        <w:rPr>
          <w:rFonts w:cstheme="minorHAnsi"/>
        </w:rPr>
        <w:t xml:space="preserve">Sjoerd Groenmangebouw, </w:t>
      </w:r>
      <w:proofErr w:type="spellStart"/>
      <w:r w:rsidR="0098503B" w:rsidRPr="00DA1E82">
        <w:rPr>
          <w:rFonts w:cstheme="minorHAnsi"/>
        </w:rPr>
        <w:t>Padualaan</w:t>
      </w:r>
      <w:proofErr w:type="spellEnd"/>
      <w:r w:rsidR="0098503B" w:rsidRPr="00DA1E82">
        <w:rPr>
          <w:rFonts w:cstheme="minorHAnsi"/>
        </w:rPr>
        <w:t xml:space="preserve"> 14, 3584 CH Utrecht.</w:t>
      </w:r>
    </w:p>
    <w:p w14:paraId="66023E25" w14:textId="77777777" w:rsidR="00ED0DFE" w:rsidRPr="00DA1E82" w:rsidRDefault="00ED0DFE" w:rsidP="00304CEB">
      <w:pPr>
        <w:pStyle w:val="NoSpacing"/>
        <w:rPr>
          <w:rFonts w:cstheme="minorHAnsi"/>
        </w:rPr>
      </w:pPr>
    </w:p>
    <w:p w14:paraId="15B03454" w14:textId="7FC26D75" w:rsidR="00F04EE4" w:rsidRPr="00DA1E82" w:rsidRDefault="00134695" w:rsidP="00304CEB">
      <w:pPr>
        <w:pStyle w:val="NoSpacing"/>
        <w:rPr>
          <w:rFonts w:cstheme="minorHAnsi"/>
        </w:rPr>
      </w:pPr>
      <w:r w:rsidRPr="00DA1E82">
        <w:rPr>
          <w:rFonts w:cstheme="minorHAnsi"/>
        </w:rPr>
        <w:t xml:space="preserve">Email: </w:t>
      </w:r>
      <w:r w:rsidR="00ED0DFE" w:rsidRPr="00DA1E82">
        <w:rPr>
          <w:rFonts w:cstheme="minorHAnsi"/>
        </w:rPr>
        <w:t xml:space="preserve">Jan-Willem Simons - </w:t>
      </w:r>
      <w:hyperlink r:id="rId11" w:history="1">
        <w:r w:rsidR="00ED0DFE" w:rsidRPr="00DA1E82">
          <w:rPr>
            <w:rStyle w:val="Hyperlink"/>
            <w:rFonts w:cstheme="minorHAnsi"/>
          </w:rPr>
          <w:t>j.g.simons@uu.nl</w:t>
        </w:r>
      </w:hyperlink>
      <w:r w:rsidR="00ED0DFE" w:rsidRPr="00DA1E82">
        <w:rPr>
          <w:rFonts w:cstheme="minorHAnsi"/>
        </w:rPr>
        <w:t xml:space="preserve">, Eva Jaspers </w:t>
      </w:r>
      <w:r w:rsidR="0098503B" w:rsidRPr="00DA1E82">
        <w:rPr>
          <w:rFonts w:cstheme="minorHAnsi"/>
        </w:rPr>
        <w:t>-</w:t>
      </w:r>
      <w:r w:rsidR="00ED0DFE" w:rsidRPr="00DA1E82">
        <w:rPr>
          <w:rFonts w:cstheme="minorHAnsi"/>
        </w:rPr>
        <w:t xml:space="preserve"> </w:t>
      </w:r>
      <w:hyperlink r:id="rId12" w:history="1">
        <w:r w:rsidR="00ED0DFE" w:rsidRPr="00DA1E82">
          <w:rPr>
            <w:rStyle w:val="Hyperlink"/>
            <w:rFonts w:cstheme="minorHAnsi"/>
          </w:rPr>
          <w:t>e.jaspers@uu.nl</w:t>
        </w:r>
      </w:hyperlink>
      <w:r w:rsidR="00ED0DFE" w:rsidRPr="00DA1E82">
        <w:rPr>
          <w:rFonts w:cstheme="minorHAnsi"/>
        </w:rPr>
        <w:t xml:space="preserve">, Frank van Tubergen - </w:t>
      </w:r>
      <w:hyperlink r:id="rId13" w:history="1">
        <w:r w:rsidR="00ED0DFE" w:rsidRPr="00DA1E82">
          <w:rPr>
            <w:rStyle w:val="Hyperlink"/>
            <w:rFonts w:cstheme="minorHAnsi"/>
          </w:rPr>
          <w:t>f.vantubergen@uu.nl</w:t>
        </w:r>
      </w:hyperlink>
      <w:r w:rsidR="00ED0DFE" w:rsidRPr="00DA1E82">
        <w:rPr>
          <w:rFonts w:cstheme="minorHAnsi"/>
        </w:rPr>
        <w:t xml:space="preserve">. </w:t>
      </w:r>
      <w:r w:rsidR="00ED0DFE" w:rsidRPr="00DA1E82">
        <w:rPr>
          <w:rFonts w:cstheme="minorHAnsi"/>
        </w:rPr>
        <w:br/>
      </w:r>
    </w:p>
    <w:p w14:paraId="285536F7" w14:textId="6F40AC56" w:rsidR="00F04EE4" w:rsidRPr="00DA1E82" w:rsidRDefault="00F04EE4"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3b</w:t>
      </w:r>
      <w:r w:rsidR="006F7F04" w:rsidRPr="00DA1E82">
        <w:rPr>
          <w:rFonts w:cstheme="minorHAnsi"/>
          <w:i/>
          <w:iCs/>
          <w:lang w:val="en-GB"/>
        </w:rPr>
        <w:t>.</w:t>
      </w:r>
      <w:r w:rsidRPr="00DA1E82">
        <w:rPr>
          <w:rFonts w:cstheme="minorHAnsi"/>
          <w:i/>
          <w:iCs/>
        </w:rPr>
        <w:t xml:space="preserve"> Contributions. Describe contributions of</w:t>
      </w:r>
      <w:r w:rsidRPr="00DA1E82">
        <w:rPr>
          <w:rFonts w:cstheme="minorHAnsi"/>
          <w:i/>
          <w:iCs/>
          <w:lang w:val="en-GB"/>
        </w:rPr>
        <w:t xml:space="preserve"> </w:t>
      </w:r>
      <w:r w:rsidRPr="00DA1E82">
        <w:rPr>
          <w:rFonts w:cstheme="minorHAnsi"/>
          <w:i/>
          <w:iCs/>
        </w:rPr>
        <w:t>protocol authors and identify the guarantor of the</w:t>
      </w:r>
      <w:r w:rsidRPr="00DA1E82">
        <w:rPr>
          <w:rFonts w:cstheme="minorHAnsi"/>
          <w:i/>
          <w:iCs/>
          <w:lang w:val="en-GB"/>
        </w:rPr>
        <w:t xml:space="preserve"> </w:t>
      </w:r>
      <w:r w:rsidRPr="00DA1E82">
        <w:rPr>
          <w:rFonts w:cstheme="minorHAnsi"/>
          <w:i/>
          <w:iCs/>
        </w:rPr>
        <w:t>review</w:t>
      </w:r>
      <w:r w:rsidR="00677959" w:rsidRPr="00DA1E82">
        <w:rPr>
          <w:rFonts w:cstheme="minorHAnsi"/>
          <w:i/>
          <w:iCs/>
          <w:lang w:val="en-GB"/>
        </w:rPr>
        <w:t>.</w:t>
      </w:r>
    </w:p>
    <w:p w14:paraId="1C048B44" w14:textId="386D9542" w:rsidR="00134695" w:rsidRPr="00DA1E82" w:rsidRDefault="0098503B" w:rsidP="00304CEB">
      <w:pPr>
        <w:pStyle w:val="NoSpacing"/>
        <w:rPr>
          <w:rFonts w:cstheme="minorHAnsi"/>
        </w:rPr>
      </w:pPr>
      <w:r w:rsidRPr="00DA1E82">
        <w:rPr>
          <w:rFonts w:cstheme="minorHAnsi"/>
          <w:lang w:val="en-GB"/>
        </w:rPr>
        <w:t>JWS</w:t>
      </w:r>
      <w:r w:rsidR="00134695" w:rsidRPr="00DA1E82">
        <w:rPr>
          <w:rFonts w:cstheme="minorHAnsi"/>
        </w:rPr>
        <w:t xml:space="preserve"> is the guarantor. </w:t>
      </w:r>
      <w:r w:rsidRPr="00DA1E82">
        <w:rPr>
          <w:rFonts w:cstheme="minorHAnsi"/>
          <w:lang w:val="en-GB"/>
        </w:rPr>
        <w:t>JWS</w:t>
      </w:r>
      <w:r w:rsidR="00134695" w:rsidRPr="00DA1E82">
        <w:rPr>
          <w:rFonts w:cstheme="minorHAnsi"/>
        </w:rPr>
        <w:t xml:space="preserve"> </w:t>
      </w:r>
      <w:r w:rsidR="00195144" w:rsidRPr="00DA1E82">
        <w:rPr>
          <w:rFonts w:cstheme="minorHAnsi"/>
          <w:lang w:val="en-GB"/>
        </w:rPr>
        <w:t>will draft</w:t>
      </w:r>
      <w:r w:rsidR="00134695" w:rsidRPr="00DA1E82">
        <w:rPr>
          <w:rFonts w:cstheme="minorHAnsi"/>
        </w:rPr>
        <w:t xml:space="preserve"> the manuscript.</w:t>
      </w:r>
      <w:r w:rsidR="00134695"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will contribute</w:t>
      </w:r>
      <w:r w:rsidR="00134695" w:rsidRPr="00DA1E82">
        <w:rPr>
          <w:rFonts w:cstheme="minorHAnsi"/>
        </w:rPr>
        <w:t xml:space="preserve"> to the development of the selection</w:t>
      </w:r>
      <w:r w:rsidR="00134695" w:rsidRPr="00DA1E82">
        <w:rPr>
          <w:rFonts w:cstheme="minorHAnsi"/>
          <w:lang w:val="en-GB"/>
        </w:rPr>
        <w:t xml:space="preserve"> </w:t>
      </w:r>
      <w:r w:rsidR="00134695" w:rsidRPr="00DA1E82">
        <w:rPr>
          <w:rFonts w:cstheme="minorHAnsi"/>
        </w:rPr>
        <w:t>criteria, the risk of bias assessment strategy</w:t>
      </w:r>
      <w:r w:rsidR="000229C5" w:rsidRPr="00DA1E82">
        <w:rPr>
          <w:rFonts w:cstheme="minorHAnsi"/>
          <w:lang w:val="en-GB"/>
        </w:rPr>
        <w:t>,</w:t>
      </w:r>
      <w:r w:rsidR="00134695" w:rsidRPr="00DA1E82">
        <w:rPr>
          <w:rFonts w:cstheme="minorHAnsi"/>
        </w:rPr>
        <w:t xml:space="preserve"> and data extraction</w:t>
      </w:r>
      <w:r w:rsidRPr="00DA1E82">
        <w:rPr>
          <w:rFonts w:cstheme="minorHAnsi"/>
          <w:lang w:val="en-GB"/>
        </w:rPr>
        <w:t xml:space="preserve"> </w:t>
      </w:r>
      <w:r w:rsidR="00134695" w:rsidRPr="00DA1E82">
        <w:rPr>
          <w:rFonts w:cstheme="minorHAnsi"/>
        </w:rPr>
        <w:t xml:space="preserve">criteria. </w:t>
      </w:r>
      <w:r w:rsidRPr="00DA1E82">
        <w:rPr>
          <w:rFonts w:cstheme="minorHAnsi"/>
          <w:lang w:val="en-GB"/>
        </w:rPr>
        <w:t>JWS</w:t>
      </w:r>
      <w:r w:rsidR="00134695" w:rsidRPr="00DA1E82">
        <w:rPr>
          <w:rFonts w:cstheme="minorHAnsi"/>
        </w:rPr>
        <w:t xml:space="preserve"> developed the search strategy. </w:t>
      </w:r>
      <w:r w:rsidRPr="00DA1E82">
        <w:rPr>
          <w:rFonts w:cstheme="minorHAnsi"/>
          <w:lang w:val="en-GB"/>
        </w:rPr>
        <w:t>EJ</w:t>
      </w:r>
      <w:r w:rsidR="00134695" w:rsidRPr="00DA1E82">
        <w:rPr>
          <w:rFonts w:cstheme="minorHAnsi"/>
        </w:rPr>
        <w:t xml:space="preserve"> provided expertise on </w:t>
      </w:r>
      <w:r w:rsidRPr="00DA1E82">
        <w:rPr>
          <w:rFonts w:cstheme="minorHAnsi"/>
          <w:lang w:val="en-GB"/>
        </w:rPr>
        <w:t>contact theory and socialization</w:t>
      </w:r>
      <w:r w:rsidR="003E233A" w:rsidRPr="00DA1E82">
        <w:rPr>
          <w:rFonts w:cstheme="minorHAnsi"/>
          <w:lang w:val="en-GB"/>
        </w:rPr>
        <w:t xml:space="preserve"> effects</w:t>
      </w:r>
      <w:r w:rsidR="00134695" w:rsidRPr="00DA1E82">
        <w:rPr>
          <w:rFonts w:cstheme="minorHAnsi"/>
        </w:rPr>
        <w:t xml:space="preserve">. </w:t>
      </w:r>
      <w:r w:rsidRPr="00DA1E82">
        <w:rPr>
          <w:rFonts w:cstheme="minorHAnsi"/>
          <w:lang w:val="en-GB"/>
        </w:rPr>
        <w:t>FT</w:t>
      </w:r>
      <w:r w:rsidR="00134695" w:rsidRPr="00DA1E82">
        <w:rPr>
          <w:rFonts w:cstheme="minorHAnsi"/>
        </w:rPr>
        <w:t xml:space="preserve"> </w:t>
      </w:r>
      <w:r w:rsidRPr="00DA1E82">
        <w:rPr>
          <w:rFonts w:cstheme="minorHAnsi"/>
          <w:lang w:val="en-GB"/>
        </w:rPr>
        <w:t>provided expertise on group threat theory and media</w:t>
      </w:r>
      <w:r w:rsidR="003E233A" w:rsidRPr="00DA1E82">
        <w:rPr>
          <w:rFonts w:cstheme="minorHAnsi"/>
          <w:lang w:val="en-GB"/>
        </w:rPr>
        <w:t xml:space="preserve"> effects</w:t>
      </w:r>
      <w:r w:rsidRPr="00DA1E82">
        <w:rPr>
          <w:rFonts w:cstheme="minorHAnsi"/>
          <w:lang w:val="en-GB"/>
        </w:rPr>
        <w:t xml:space="preserve">. </w:t>
      </w:r>
      <w:r w:rsidR="00134695" w:rsidRPr="00DA1E82">
        <w:rPr>
          <w:rFonts w:cstheme="minorHAnsi"/>
        </w:rPr>
        <w:t xml:space="preserve">All authors </w:t>
      </w:r>
      <w:r w:rsidR="00195144" w:rsidRPr="00DA1E82">
        <w:rPr>
          <w:rFonts w:cstheme="minorHAnsi"/>
          <w:lang w:val="en-GB"/>
        </w:rPr>
        <w:t xml:space="preserve">will </w:t>
      </w:r>
      <w:r w:rsidR="00134695" w:rsidRPr="00DA1E82">
        <w:rPr>
          <w:rFonts w:cstheme="minorHAnsi"/>
        </w:rPr>
        <w:t xml:space="preserve">read, provide </w:t>
      </w:r>
      <w:r w:rsidR="006F7F04" w:rsidRPr="00DA1E82">
        <w:rPr>
          <w:rFonts w:cstheme="minorHAnsi"/>
        </w:rPr>
        <w:t>feedback,</w:t>
      </w:r>
      <w:r w:rsidR="00134695" w:rsidRPr="00DA1E82">
        <w:rPr>
          <w:rFonts w:cstheme="minorHAnsi"/>
        </w:rPr>
        <w:t xml:space="preserve"> and approve</w:t>
      </w:r>
      <w:r w:rsidR="00134695" w:rsidRPr="00DA1E82">
        <w:rPr>
          <w:rFonts w:cstheme="minorHAnsi"/>
          <w:lang w:val="en-GB"/>
        </w:rPr>
        <w:t xml:space="preserve"> </w:t>
      </w:r>
      <w:r w:rsidR="00134695" w:rsidRPr="00DA1E82">
        <w:rPr>
          <w:rFonts w:cstheme="minorHAnsi"/>
        </w:rPr>
        <w:t>the final manuscript.</w:t>
      </w:r>
    </w:p>
    <w:p w14:paraId="43FF531E" w14:textId="38BEF687" w:rsidR="006F7F04" w:rsidRPr="00DA1E82" w:rsidRDefault="006F7F04" w:rsidP="00304CEB">
      <w:pPr>
        <w:pStyle w:val="NoSpacing"/>
        <w:rPr>
          <w:rFonts w:cstheme="minorHAnsi"/>
        </w:rPr>
      </w:pPr>
    </w:p>
    <w:p w14:paraId="110471B0" w14:textId="3A22C49C" w:rsidR="00416CCF" w:rsidRPr="00DA1E82" w:rsidRDefault="00416CCF" w:rsidP="00304CEB">
      <w:pPr>
        <w:pStyle w:val="NoSpacing"/>
        <w:rPr>
          <w:rFonts w:cstheme="minorHAnsi"/>
          <w:b/>
          <w:bCs/>
          <w:lang w:val="en-GB"/>
        </w:rPr>
      </w:pPr>
      <w:r w:rsidRPr="00DA1E82">
        <w:rPr>
          <w:rFonts w:cstheme="minorHAnsi"/>
          <w:b/>
          <w:bCs/>
          <w:lang w:val="en-GB"/>
        </w:rPr>
        <w:t>Amendments.</w:t>
      </w:r>
    </w:p>
    <w:p w14:paraId="56F1688D" w14:textId="0180A188" w:rsidR="006F7F04" w:rsidRPr="00DA1E82" w:rsidRDefault="006F7F04" w:rsidP="00304CEB">
      <w:pPr>
        <w:pStyle w:val="NoSpacing"/>
        <w:rPr>
          <w:rFonts w:cstheme="minorHAnsi"/>
          <w:i/>
          <w:iCs/>
          <w:lang w:val="en-GB"/>
        </w:rPr>
      </w:pPr>
      <w:r w:rsidRPr="00DA1E82">
        <w:rPr>
          <w:rFonts w:cstheme="minorHAnsi"/>
          <w:i/>
          <w:iCs/>
        </w:rPr>
        <w:t>Item 4</w:t>
      </w:r>
      <w:r w:rsidRPr="00DA1E82">
        <w:rPr>
          <w:rFonts w:cstheme="minorHAnsi"/>
          <w:i/>
          <w:iCs/>
          <w:lang w:val="en-GB"/>
        </w:rPr>
        <w:t xml:space="preserve">. </w:t>
      </w:r>
      <w:r w:rsidRPr="00DA1E82">
        <w:rPr>
          <w:rFonts w:cstheme="minorHAnsi"/>
          <w:i/>
          <w:iCs/>
        </w:rPr>
        <w:t>If the report represents an amendment of</w:t>
      </w:r>
      <w:r w:rsidRPr="00DA1E82">
        <w:rPr>
          <w:rFonts w:cstheme="minorHAnsi"/>
          <w:i/>
          <w:iCs/>
          <w:lang w:val="en-GB"/>
        </w:rPr>
        <w:t xml:space="preserve"> </w:t>
      </w:r>
      <w:r w:rsidRPr="00DA1E82">
        <w:rPr>
          <w:rFonts w:cstheme="minorHAnsi"/>
          <w:i/>
          <w:iCs/>
        </w:rPr>
        <w:t>a previously completed or published protocol,</w:t>
      </w:r>
      <w:r w:rsidRPr="00DA1E82">
        <w:rPr>
          <w:rFonts w:cstheme="minorHAnsi"/>
          <w:i/>
          <w:iCs/>
          <w:lang w:val="en-GB"/>
        </w:rPr>
        <w:t xml:space="preserve"> </w:t>
      </w:r>
      <w:r w:rsidRPr="00DA1E82">
        <w:rPr>
          <w:rFonts w:cstheme="minorHAnsi"/>
          <w:i/>
          <w:iCs/>
        </w:rPr>
        <w:t>identify as such and indicate what changes were</w:t>
      </w:r>
      <w:r w:rsidRPr="00DA1E82">
        <w:rPr>
          <w:rFonts w:cstheme="minorHAnsi"/>
          <w:i/>
          <w:iCs/>
          <w:lang w:val="en-GB"/>
        </w:rPr>
        <w:t xml:space="preserve"> </w:t>
      </w:r>
      <w:r w:rsidRPr="00DA1E82">
        <w:rPr>
          <w:rFonts w:cstheme="minorHAnsi"/>
          <w:i/>
          <w:iCs/>
        </w:rPr>
        <w:t xml:space="preserve">made; </w:t>
      </w:r>
      <w:proofErr w:type="gramStart"/>
      <w:r w:rsidRPr="00DA1E82">
        <w:rPr>
          <w:rFonts w:cstheme="minorHAnsi"/>
          <w:i/>
          <w:iCs/>
        </w:rPr>
        <w:t>otherwise</w:t>
      </w:r>
      <w:proofErr w:type="gramEnd"/>
      <w:r w:rsidRPr="00DA1E82">
        <w:rPr>
          <w:rFonts w:cstheme="minorHAnsi"/>
          <w:i/>
          <w:iCs/>
        </w:rPr>
        <w:t xml:space="preserve"> state plan for documenting</w:t>
      </w:r>
      <w:r w:rsidRPr="00DA1E82">
        <w:rPr>
          <w:rFonts w:cstheme="minorHAnsi"/>
          <w:i/>
          <w:iCs/>
          <w:lang w:val="en-GB"/>
        </w:rPr>
        <w:t xml:space="preserve"> </w:t>
      </w:r>
      <w:r w:rsidRPr="00DA1E82">
        <w:rPr>
          <w:rFonts w:cstheme="minorHAnsi"/>
          <w:i/>
          <w:iCs/>
        </w:rPr>
        <w:t>important protocol amendments</w:t>
      </w:r>
      <w:r w:rsidR="00677959" w:rsidRPr="00DA1E82">
        <w:rPr>
          <w:rFonts w:cstheme="minorHAnsi"/>
          <w:i/>
          <w:iCs/>
          <w:lang w:val="en-GB"/>
        </w:rPr>
        <w:t>.</w:t>
      </w:r>
    </w:p>
    <w:p w14:paraId="0AF2B00A" w14:textId="2ECCFE7F" w:rsidR="006F7F04" w:rsidRPr="00DA1E82" w:rsidRDefault="0091211D" w:rsidP="00304CEB">
      <w:pPr>
        <w:pStyle w:val="NoSpacing"/>
        <w:rPr>
          <w:rFonts w:cstheme="minorHAnsi"/>
          <w:lang w:val="en-GB"/>
        </w:rPr>
      </w:pPr>
      <w:r w:rsidRPr="00DA1E82">
        <w:rPr>
          <w:rFonts w:cstheme="minorHAnsi"/>
          <w:lang w:val="en-GB"/>
        </w:rPr>
        <w:t xml:space="preserve">Version control is used to track and document protocol changes </w:t>
      </w:r>
      <w:del w:id="4" w:author="Simons, J.G. (Jan-Willem)" w:date="2022-08-29T15:40:00Z">
        <w:r w:rsidRPr="00DA1E82" w:rsidDel="00162584">
          <w:rPr>
            <w:rFonts w:cstheme="minorHAnsi"/>
            <w:lang w:val="en-GB"/>
          </w:rPr>
          <w:delText xml:space="preserve">in OSF and </w:delText>
        </w:r>
      </w:del>
      <w:r w:rsidRPr="00DA1E82">
        <w:rPr>
          <w:rFonts w:cstheme="minorHAnsi"/>
          <w:lang w:val="en-GB"/>
        </w:rPr>
        <w:t xml:space="preserve">on the GitHub page of the corresponding author </w:t>
      </w:r>
      <w:r w:rsidR="00FA2A95" w:rsidRPr="00DA1E82">
        <w:rPr>
          <w:rFonts w:cstheme="minorHAnsi"/>
          <w:lang w:val="en-GB"/>
        </w:rPr>
        <w:t>(</w:t>
      </w:r>
      <w:hyperlink r:id="rId14" w:history="1">
        <w:r w:rsidR="00FA2A95" w:rsidRPr="00DA1E82">
          <w:rPr>
            <w:rStyle w:val="Hyperlink"/>
            <w:rFonts w:cstheme="minorHAnsi"/>
            <w:lang w:val="en-GB"/>
          </w:rPr>
          <w:t>https://github.com/jwgsim/Paper-Meta-Analysis-Interethnic-Attitudes</w:t>
        </w:r>
      </w:hyperlink>
      <w:r w:rsidR="00FA2A95" w:rsidRPr="00DA1E82">
        <w:rPr>
          <w:rFonts w:cstheme="minorHAnsi"/>
          <w:lang w:val="en-GB"/>
        </w:rPr>
        <w:t>)</w:t>
      </w:r>
      <w:r w:rsidRPr="00DA1E82">
        <w:rPr>
          <w:rFonts w:cstheme="minorHAnsi"/>
          <w:lang w:val="en-GB"/>
        </w:rPr>
        <w:t xml:space="preserve">. </w:t>
      </w:r>
      <w:r w:rsidR="006F7F04" w:rsidRPr="00DA1E82">
        <w:rPr>
          <w:rFonts w:cstheme="minorHAnsi"/>
        </w:rPr>
        <w:t>In the event of protocol amendments, the date of each</w:t>
      </w:r>
      <w:r w:rsidR="006F7F04" w:rsidRPr="00DA1E82">
        <w:rPr>
          <w:rFonts w:cstheme="minorHAnsi"/>
          <w:lang w:val="en-GB"/>
        </w:rPr>
        <w:t xml:space="preserve"> </w:t>
      </w:r>
      <w:r w:rsidR="006F7F04" w:rsidRPr="00DA1E82">
        <w:rPr>
          <w:rFonts w:cstheme="minorHAnsi"/>
        </w:rPr>
        <w:t>amendment will be accompanied by a description of the change</w:t>
      </w:r>
      <w:r w:rsidR="006F7F04" w:rsidRPr="00DA1E82">
        <w:rPr>
          <w:rFonts w:cstheme="minorHAnsi"/>
          <w:lang w:val="en-GB"/>
        </w:rPr>
        <w:t xml:space="preserve"> </w:t>
      </w:r>
      <w:r w:rsidR="006F7F04" w:rsidRPr="00DA1E82">
        <w:rPr>
          <w:rFonts w:cstheme="minorHAnsi"/>
        </w:rPr>
        <w:t>and the rationale</w:t>
      </w:r>
      <w:r w:rsidR="00B87D18" w:rsidRPr="00DA1E82">
        <w:rPr>
          <w:rFonts w:cstheme="minorHAnsi"/>
          <w:lang w:val="en-GB"/>
        </w:rPr>
        <w:t xml:space="preserve"> for doing so</w:t>
      </w:r>
      <w:r w:rsidR="006F7F04" w:rsidRPr="00DA1E82">
        <w:rPr>
          <w:rFonts w:cstheme="minorHAnsi"/>
        </w:rPr>
        <w:t>.</w:t>
      </w:r>
      <w:r w:rsidRPr="00DA1E82">
        <w:rPr>
          <w:rFonts w:cstheme="minorHAnsi"/>
          <w:lang w:val="en-GB"/>
        </w:rPr>
        <w:t xml:space="preserve"> </w:t>
      </w:r>
      <w:ins w:id="5" w:author="Simons, J.G. (Jan-Willem)" w:date="2022-08-29T15:40:00Z">
        <w:r w:rsidR="00162584">
          <w:rPr>
            <w:rFonts w:cstheme="minorHAnsi"/>
            <w:lang w:val="en-GB"/>
          </w:rPr>
          <w:t>The dat</w:t>
        </w:r>
      </w:ins>
      <w:ins w:id="6" w:author="Simons, J.G. (Jan-Willem)" w:date="2022-08-29T15:41:00Z">
        <w:r w:rsidR="00162584">
          <w:rPr>
            <w:rFonts w:cstheme="minorHAnsi"/>
            <w:lang w:val="en-GB"/>
          </w:rPr>
          <w:t>e</w:t>
        </w:r>
      </w:ins>
      <w:ins w:id="7" w:author="Simons, J.G. (Jan-Willem)" w:date="2022-08-29T15:40:00Z">
        <w:r w:rsidR="00162584">
          <w:rPr>
            <w:rFonts w:cstheme="minorHAnsi"/>
            <w:lang w:val="en-GB"/>
          </w:rPr>
          <w:t xml:space="preserve"> of </w:t>
        </w:r>
      </w:ins>
      <w:ins w:id="8" w:author="Simons, J.G. (Jan-Willem)" w:date="2022-08-29T15:41:00Z">
        <w:r w:rsidR="00162584">
          <w:rPr>
            <w:rFonts w:cstheme="minorHAnsi"/>
            <w:lang w:val="en-GB"/>
          </w:rPr>
          <w:t>this first amendment to the original protocol is 29-08-2022. The changes are recorded in this document. The rationale for doing so is that</w:t>
        </w:r>
      </w:ins>
      <w:ins w:id="9" w:author="Simons, J.G. (Jan-Willem)" w:date="2022-08-29T15:42:00Z">
        <w:r w:rsidR="00162584">
          <w:rPr>
            <w:rFonts w:cstheme="minorHAnsi"/>
            <w:lang w:val="en-GB"/>
          </w:rPr>
          <w:t xml:space="preserve"> since the writing of the original protocol the search strategy has been executed, which warrants minor changes to this protocol.</w:t>
        </w:r>
      </w:ins>
    </w:p>
    <w:p w14:paraId="051ECB56" w14:textId="62DD56AF" w:rsidR="006F7F04" w:rsidRPr="00DA1E82" w:rsidRDefault="006F7F04" w:rsidP="00304CEB">
      <w:pPr>
        <w:pStyle w:val="NoSpacing"/>
        <w:rPr>
          <w:rFonts w:cstheme="minorHAnsi"/>
        </w:rPr>
      </w:pPr>
    </w:p>
    <w:p w14:paraId="60535263" w14:textId="7100BD98" w:rsidR="00416CCF" w:rsidRPr="00DA1E82" w:rsidRDefault="00416CCF" w:rsidP="00304CEB">
      <w:pPr>
        <w:pStyle w:val="NoSpacing"/>
        <w:rPr>
          <w:rFonts w:cstheme="minorHAnsi"/>
          <w:lang w:val="en-GB"/>
        </w:rPr>
      </w:pPr>
      <w:r w:rsidRPr="00DA1E82">
        <w:rPr>
          <w:rFonts w:cstheme="minorHAnsi"/>
          <w:b/>
          <w:bCs/>
          <w:lang w:val="en-GB"/>
        </w:rPr>
        <w:lastRenderedPageBreak/>
        <w:t>Support.</w:t>
      </w:r>
    </w:p>
    <w:p w14:paraId="7659BECA" w14:textId="6C20451B" w:rsidR="006F7F04" w:rsidRPr="00DA1E82" w:rsidRDefault="006F7F04" w:rsidP="00304CEB">
      <w:pPr>
        <w:pStyle w:val="NoSpacing"/>
        <w:rPr>
          <w:rFonts w:cstheme="minorHAnsi"/>
          <w:i/>
          <w:iCs/>
          <w:lang w:val="en-GB"/>
        </w:rPr>
      </w:pPr>
      <w:r w:rsidRPr="00DA1E82">
        <w:rPr>
          <w:rFonts w:cstheme="minorHAnsi"/>
          <w:i/>
          <w:iCs/>
        </w:rPr>
        <w:t>Item 5a</w:t>
      </w:r>
      <w:r w:rsidR="00226EA1" w:rsidRPr="00DA1E82">
        <w:rPr>
          <w:rFonts w:cstheme="minorHAnsi"/>
          <w:i/>
          <w:iCs/>
          <w:lang w:val="en-GB"/>
        </w:rPr>
        <w:t>.</w:t>
      </w:r>
      <w:r w:rsidRPr="00DA1E82">
        <w:rPr>
          <w:rFonts w:cstheme="minorHAnsi"/>
          <w:i/>
          <w:iCs/>
        </w:rPr>
        <w:t xml:space="preserve"> Sources. Indicate sources of financial</w:t>
      </w:r>
      <w:r w:rsidRPr="00DA1E82">
        <w:rPr>
          <w:rFonts w:cstheme="minorHAnsi"/>
          <w:i/>
          <w:iCs/>
          <w:lang w:val="en-GB"/>
        </w:rPr>
        <w:t xml:space="preserve"> </w:t>
      </w:r>
      <w:r w:rsidRPr="00DA1E82">
        <w:rPr>
          <w:rFonts w:cstheme="minorHAnsi"/>
          <w:i/>
          <w:iCs/>
        </w:rPr>
        <w:t>or other support for the review</w:t>
      </w:r>
      <w:r w:rsidR="00677959" w:rsidRPr="00DA1E82">
        <w:rPr>
          <w:rFonts w:cstheme="minorHAnsi"/>
          <w:i/>
          <w:iCs/>
          <w:lang w:val="en-GB"/>
        </w:rPr>
        <w:t>.</w:t>
      </w:r>
    </w:p>
    <w:p w14:paraId="4928D8CA" w14:textId="4ED1D521" w:rsidR="006F7F04" w:rsidRPr="00DA1E82" w:rsidRDefault="004A240B" w:rsidP="00304CEB">
      <w:pPr>
        <w:pStyle w:val="NoSpacing"/>
        <w:rPr>
          <w:rFonts w:cstheme="minorHAnsi"/>
          <w:lang w:val="en-GB"/>
        </w:rPr>
      </w:pPr>
      <w:r w:rsidRPr="00DA1E82">
        <w:rPr>
          <w:rFonts w:cstheme="minorHAnsi"/>
        </w:rPr>
        <w:t xml:space="preserve">This systematic review is funded by the </w:t>
      </w:r>
      <w:r w:rsidR="00484269" w:rsidRPr="00DA1E82">
        <w:rPr>
          <w:rFonts w:cstheme="minorHAnsi"/>
          <w:lang w:val="en-GB"/>
        </w:rPr>
        <w:t>Volkswagen Foundation.</w:t>
      </w:r>
    </w:p>
    <w:p w14:paraId="1A7DD6DA" w14:textId="77777777" w:rsidR="002D009B" w:rsidRPr="00DA1E82" w:rsidRDefault="002D009B" w:rsidP="00304CEB">
      <w:pPr>
        <w:pStyle w:val="NoSpacing"/>
        <w:rPr>
          <w:rFonts w:cstheme="minorHAnsi"/>
        </w:rPr>
      </w:pPr>
    </w:p>
    <w:p w14:paraId="445F8A55" w14:textId="4F00F39E" w:rsidR="004A240B" w:rsidRPr="00DA1E82" w:rsidRDefault="004A240B"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5b</w:t>
      </w:r>
      <w:r w:rsidR="00226EA1" w:rsidRPr="00DA1E82">
        <w:rPr>
          <w:rFonts w:cstheme="minorHAnsi"/>
          <w:i/>
          <w:iCs/>
          <w:lang w:val="en-GB"/>
        </w:rPr>
        <w:t>.</w:t>
      </w:r>
      <w:r w:rsidRPr="00DA1E82">
        <w:rPr>
          <w:rFonts w:cstheme="minorHAnsi"/>
          <w:i/>
          <w:iCs/>
        </w:rPr>
        <w:t xml:space="preserve"> Sponsor. Provide name of the review</w:t>
      </w:r>
      <w:r w:rsidRPr="00DA1E82">
        <w:rPr>
          <w:rFonts w:cstheme="minorHAnsi"/>
          <w:i/>
          <w:iCs/>
          <w:lang w:val="en-GB"/>
        </w:rPr>
        <w:t xml:space="preserve"> </w:t>
      </w:r>
      <w:r w:rsidRPr="00DA1E82">
        <w:rPr>
          <w:rFonts w:cstheme="minorHAnsi"/>
          <w:i/>
          <w:iCs/>
        </w:rPr>
        <w:t>funder and/or sponsor</w:t>
      </w:r>
      <w:r w:rsidR="00677959" w:rsidRPr="00DA1E82">
        <w:rPr>
          <w:rFonts w:cstheme="minorHAnsi"/>
          <w:i/>
          <w:iCs/>
          <w:lang w:val="en-GB"/>
        </w:rPr>
        <w:t>.</w:t>
      </w:r>
    </w:p>
    <w:p w14:paraId="6BB7725F" w14:textId="565B7546" w:rsidR="004A240B" w:rsidRPr="00DA1E82" w:rsidRDefault="00677959" w:rsidP="00304CEB">
      <w:pPr>
        <w:pStyle w:val="NoSpacing"/>
        <w:rPr>
          <w:rFonts w:cstheme="minorHAnsi"/>
          <w:lang w:val="en-GB"/>
        </w:rPr>
      </w:pPr>
      <w:r w:rsidRPr="00DA1E82">
        <w:rPr>
          <w:rFonts w:cstheme="minorHAnsi"/>
          <w:lang w:val="en-GB"/>
        </w:rPr>
        <w:t xml:space="preserve">This systematic review is sponsored by Utrecht University. </w:t>
      </w:r>
    </w:p>
    <w:p w14:paraId="74CD3242" w14:textId="77777777" w:rsidR="00484269" w:rsidRPr="00DA1E82" w:rsidRDefault="00484269" w:rsidP="00304CEB">
      <w:pPr>
        <w:pStyle w:val="NoSpacing"/>
        <w:rPr>
          <w:rFonts w:cstheme="minorHAnsi"/>
          <w:lang w:val="en-GB"/>
        </w:rPr>
      </w:pPr>
    </w:p>
    <w:p w14:paraId="2DCEE419" w14:textId="728ED222" w:rsidR="004A240B" w:rsidRPr="00DA1E82" w:rsidRDefault="004A240B" w:rsidP="00304CEB">
      <w:pPr>
        <w:pStyle w:val="NoSpacing"/>
        <w:rPr>
          <w:rFonts w:cstheme="minorHAnsi"/>
          <w:i/>
          <w:iCs/>
          <w:lang w:val="en-GB"/>
        </w:rPr>
      </w:pPr>
      <w:r w:rsidRPr="00DA1E82">
        <w:rPr>
          <w:rFonts w:cstheme="minorHAnsi"/>
          <w:i/>
          <w:iCs/>
        </w:rPr>
        <w:t>Item 5c</w:t>
      </w:r>
      <w:r w:rsidR="00226EA1" w:rsidRPr="00DA1E82">
        <w:rPr>
          <w:rFonts w:cstheme="minorHAnsi"/>
          <w:i/>
          <w:iCs/>
          <w:lang w:val="en-GB"/>
        </w:rPr>
        <w:t>.</w:t>
      </w:r>
      <w:r w:rsidRPr="00DA1E82">
        <w:rPr>
          <w:rFonts w:cstheme="minorHAnsi"/>
          <w:i/>
          <w:iCs/>
        </w:rPr>
        <w:t xml:space="preserve"> Role of sponsor and/or funder. Describe</w:t>
      </w:r>
      <w:r w:rsidRPr="00DA1E82">
        <w:rPr>
          <w:rFonts w:cstheme="minorHAnsi"/>
          <w:i/>
          <w:iCs/>
          <w:lang w:val="en-GB"/>
        </w:rPr>
        <w:t xml:space="preserve"> </w:t>
      </w:r>
      <w:r w:rsidRPr="00DA1E82">
        <w:rPr>
          <w:rFonts w:cstheme="minorHAnsi"/>
          <w:i/>
          <w:iCs/>
        </w:rPr>
        <w:t>roles of funder(s), sponsor(s), and/or</w:t>
      </w:r>
      <w:r w:rsidRPr="00DA1E82">
        <w:rPr>
          <w:rFonts w:cstheme="minorHAnsi"/>
          <w:i/>
          <w:iCs/>
          <w:lang w:val="en-GB"/>
        </w:rPr>
        <w:t xml:space="preserve"> </w:t>
      </w:r>
      <w:r w:rsidRPr="00DA1E82">
        <w:rPr>
          <w:rFonts w:cstheme="minorHAnsi"/>
          <w:i/>
          <w:iCs/>
        </w:rPr>
        <w:t>institution(s), if any, in developing the protocol</w:t>
      </w:r>
      <w:r w:rsidR="00677959" w:rsidRPr="00DA1E82">
        <w:rPr>
          <w:rFonts w:cstheme="minorHAnsi"/>
          <w:i/>
          <w:iCs/>
          <w:lang w:val="en-GB"/>
        </w:rPr>
        <w:t>.</w:t>
      </w:r>
    </w:p>
    <w:p w14:paraId="55227DD6" w14:textId="33A18441" w:rsidR="00226EA1" w:rsidRPr="00DA1E82" w:rsidRDefault="00226EA1" w:rsidP="00304CEB">
      <w:pPr>
        <w:pStyle w:val="NoSpacing"/>
        <w:rPr>
          <w:rFonts w:cstheme="minorHAnsi"/>
        </w:rPr>
      </w:pPr>
      <w:r w:rsidRPr="00DA1E82">
        <w:rPr>
          <w:rFonts w:cstheme="minorHAnsi"/>
        </w:rPr>
        <w:t xml:space="preserve">The </w:t>
      </w:r>
      <w:r w:rsidRPr="00DA1E82">
        <w:rPr>
          <w:rFonts w:cstheme="minorHAnsi"/>
          <w:lang w:val="en-GB"/>
        </w:rPr>
        <w:t>Volkswagen</w:t>
      </w:r>
      <w:r w:rsidR="00484269" w:rsidRPr="00DA1E82">
        <w:rPr>
          <w:rFonts w:cstheme="minorHAnsi"/>
          <w:lang w:val="en-GB"/>
        </w:rPr>
        <w:t xml:space="preserve"> Foundation </w:t>
      </w:r>
      <w:r w:rsidRPr="00DA1E82">
        <w:rPr>
          <w:rFonts w:cstheme="minorHAnsi"/>
        </w:rPr>
        <w:t>is</w:t>
      </w:r>
      <w:r w:rsidRPr="00DA1E82">
        <w:rPr>
          <w:rFonts w:cstheme="minorHAnsi"/>
          <w:lang w:val="en-GB"/>
        </w:rPr>
        <w:t xml:space="preserve"> </w:t>
      </w:r>
      <w:r w:rsidRPr="00DA1E82">
        <w:rPr>
          <w:rFonts w:cstheme="minorHAnsi"/>
        </w:rPr>
        <w:t xml:space="preserve">funding the </w:t>
      </w:r>
      <w:r w:rsidRPr="00DA1E82">
        <w:rPr>
          <w:rFonts w:cstheme="minorHAnsi"/>
          <w:lang w:val="en-GB"/>
        </w:rPr>
        <w:t>systematic review</w:t>
      </w:r>
      <w:r w:rsidRPr="00DA1E82">
        <w:rPr>
          <w:rFonts w:cstheme="minorHAnsi"/>
        </w:rPr>
        <w:t>.</w:t>
      </w:r>
      <w:r w:rsidR="00677959" w:rsidRPr="00DA1E82">
        <w:rPr>
          <w:rFonts w:cstheme="minorHAnsi"/>
          <w:lang w:val="en-GB"/>
        </w:rPr>
        <w:t xml:space="preserve"> Utrecht University is the sponsor of the systematic review. Neither t</w:t>
      </w:r>
      <w:r w:rsidRPr="00DA1E82">
        <w:rPr>
          <w:rFonts w:cstheme="minorHAnsi"/>
        </w:rPr>
        <w:t xml:space="preserve">he </w:t>
      </w:r>
      <w:r w:rsidRPr="00DA1E82">
        <w:rPr>
          <w:rFonts w:cstheme="minorHAnsi"/>
          <w:lang w:val="en-GB"/>
        </w:rPr>
        <w:t xml:space="preserve">Volkswagen </w:t>
      </w:r>
      <w:r w:rsidR="00484269" w:rsidRPr="00DA1E82">
        <w:rPr>
          <w:rFonts w:cstheme="minorHAnsi"/>
          <w:lang w:val="en-GB"/>
        </w:rPr>
        <w:t>Foundation</w:t>
      </w:r>
      <w:r w:rsidRPr="00DA1E82">
        <w:rPr>
          <w:rFonts w:cstheme="minorHAnsi"/>
        </w:rPr>
        <w:t xml:space="preserve"> </w:t>
      </w:r>
      <w:r w:rsidR="00677959" w:rsidRPr="00DA1E82">
        <w:rPr>
          <w:rFonts w:cstheme="minorHAnsi"/>
          <w:lang w:val="en-GB"/>
        </w:rPr>
        <w:t>nor Utrecht University are</w:t>
      </w:r>
      <w:r w:rsidRPr="00DA1E82">
        <w:rPr>
          <w:rFonts w:cstheme="minorHAnsi"/>
        </w:rPr>
        <w:t xml:space="preserve"> involved in any other aspect of the</w:t>
      </w:r>
      <w:r w:rsidRPr="00DA1E82">
        <w:rPr>
          <w:rFonts w:cstheme="minorHAnsi"/>
          <w:lang w:val="en-GB"/>
        </w:rPr>
        <w:t xml:space="preserve"> </w:t>
      </w:r>
      <w:r w:rsidR="00484269" w:rsidRPr="00DA1E82">
        <w:rPr>
          <w:rFonts w:cstheme="minorHAnsi"/>
          <w:lang w:val="en-GB"/>
        </w:rPr>
        <w:t>systematic review.</w:t>
      </w:r>
      <w:r w:rsidRPr="00DA1E82">
        <w:rPr>
          <w:rFonts w:cstheme="minorHAnsi"/>
        </w:rPr>
        <w:t xml:space="preserve"> The funder </w:t>
      </w:r>
      <w:r w:rsidR="00677959" w:rsidRPr="00DA1E82">
        <w:rPr>
          <w:rFonts w:cstheme="minorHAnsi"/>
          <w:lang w:val="en-GB"/>
        </w:rPr>
        <w:t xml:space="preserve">and sponsor </w:t>
      </w:r>
      <w:r w:rsidRPr="00DA1E82">
        <w:rPr>
          <w:rFonts w:cstheme="minorHAnsi"/>
        </w:rPr>
        <w:t>will have no input</w:t>
      </w:r>
      <w:r w:rsidRPr="00DA1E82">
        <w:rPr>
          <w:rFonts w:cstheme="minorHAnsi"/>
          <w:lang w:val="en-GB"/>
        </w:rPr>
        <w:t xml:space="preserve"> </w:t>
      </w:r>
      <w:r w:rsidRPr="00DA1E82">
        <w:rPr>
          <w:rFonts w:cstheme="minorHAnsi"/>
        </w:rPr>
        <w:t>on the interpretation or publication of the study results.</w:t>
      </w:r>
    </w:p>
    <w:p w14:paraId="7E313486" w14:textId="447651C7" w:rsidR="00226EA1" w:rsidRPr="00DA1E82" w:rsidRDefault="00226EA1" w:rsidP="00304CEB">
      <w:pPr>
        <w:pStyle w:val="NoSpacing"/>
        <w:rPr>
          <w:rFonts w:cstheme="minorHAnsi"/>
        </w:rPr>
      </w:pPr>
    </w:p>
    <w:p w14:paraId="0A2C05F4" w14:textId="1434A5F8" w:rsidR="00416CCF" w:rsidRPr="00DA1E82" w:rsidRDefault="00416CCF" w:rsidP="00304CEB">
      <w:pPr>
        <w:pStyle w:val="NoSpacing"/>
        <w:rPr>
          <w:rFonts w:cstheme="minorHAnsi"/>
          <w:u w:val="single"/>
          <w:lang w:val="en-GB"/>
        </w:rPr>
      </w:pPr>
      <w:r w:rsidRPr="00DA1E82">
        <w:rPr>
          <w:rFonts w:cstheme="minorHAnsi"/>
          <w:u w:val="single"/>
          <w:lang w:val="en-GB"/>
        </w:rPr>
        <w:t>Section 2: Introduction.</w:t>
      </w:r>
    </w:p>
    <w:p w14:paraId="04F67E90" w14:textId="6CC12F49" w:rsidR="00416CCF" w:rsidRPr="00DA1E82" w:rsidRDefault="00416CCF" w:rsidP="00304CEB">
      <w:pPr>
        <w:pStyle w:val="NoSpacing"/>
        <w:rPr>
          <w:rFonts w:cstheme="minorHAnsi"/>
        </w:rPr>
      </w:pPr>
    </w:p>
    <w:p w14:paraId="4A3FE59A" w14:textId="1AADAF8E" w:rsidR="00416CCF" w:rsidRPr="00DA1E82" w:rsidRDefault="00416CCF" w:rsidP="00304CEB">
      <w:pPr>
        <w:pStyle w:val="NoSpacing"/>
        <w:rPr>
          <w:rFonts w:cstheme="minorHAnsi"/>
          <w:b/>
          <w:bCs/>
          <w:lang w:val="en-GB"/>
        </w:rPr>
      </w:pPr>
      <w:r w:rsidRPr="00DA1E82">
        <w:rPr>
          <w:rFonts w:cstheme="minorHAnsi"/>
          <w:b/>
          <w:bCs/>
          <w:lang w:val="en-GB"/>
        </w:rPr>
        <w:t xml:space="preserve">Rationale. </w:t>
      </w:r>
    </w:p>
    <w:p w14:paraId="13368798" w14:textId="3D24FCBF" w:rsidR="00226EA1" w:rsidRPr="00DA1E82" w:rsidRDefault="00677959" w:rsidP="00304CEB">
      <w:pPr>
        <w:pStyle w:val="NoSpacing"/>
        <w:rPr>
          <w:rFonts w:cstheme="minorHAnsi"/>
          <w:i/>
          <w:iCs/>
          <w:lang w:val="en-GB"/>
        </w:rPr>
      </w:pPr>
      <w:r w:rsidRPr="00DA1E82">
        <w:rPr>
          <w:rFonts w:cstheme="minorHAnsi"/>
          <w:i/>
          <w:iCs/>
        </w:rPr>
        <w:t>Item 6. Describe the rationale for the review in</w:t>
      </w:r>
      <w:r w:rsidRPr="00DA1E82">
        <w:rPr>
          <w:rFonts w:cstheme="minorHAnsi"/>
          <w:i/>
          <w:iCs/>
          <w:lang w:val="en-GB"/>
        </w:rPr>
        <w:t xml:space="preserve"> </w:t>
      </w:r>
      <w:r w:rsidRPr="00DA1E82">
        <w:rPr>
          <w:rFonts w:cstheme="minorHAnsi"/>
          <w:i/>
          <w:iCs/>
        </w:rPr>
        <w:t>the context of what is already known</w:t>
      </w:r>
      <w:r w:rsidRPr="00DA1E82">
        <w:rPr>
          <w:rFonts w:cstheme="minorHAnsi"/>
          <w:i/>
          <w:iCs/>
          <w:lang w:val="en-GB"/>
        </w:rPr>
        <w:t>.</w:t>
      </w:r>
    </w:p>
    <w:p w14:paraId="5BD05134" w14:textId="2A9F0495" w:rsidR="00677959" w:rsidRPr="00DA1E82" w:rsidRDefault="00677959" w:rsidP="00304CEB">
      <w:pPr>
        <w:pStyle w:val="NoSpacing"/>
        <w:rPr>
          <w:rFonts w:cstheme="minorHAnsi"/>
        </w:rPr>
      </w:pPr>
    </w:p>
    <w:p w14:paraId="4DF7C435" w14:textId="481D260A" w:rsidR="006B0DD9" w:rsidRPr="00DA1E82" w:rsidRDefault="00A54C83" w:rsidP="00304CEB">
      <w:pPr>
        <w:pStyle w:val="NoSpacing"/>
        <w:rPr>
          <w:rFonts w:cstheme="minorHAnsi"/>
        </w:rPr>
      </w:pPr>
      <w:r w:rsidRPr="00DA1E82">
        <w:rPr>
          <w:rFonts w:cstheme="minorHAnsi"/>
        </w:rPr>
        <w:t xml:space="preserve">[Review title: </w:t>
      </w:r>
      <w:r w:rsidR="00714C9B" w:rsidRPr="00DA1E82">
        <w:rPr>
          <w:rFonts w:cstheme="minorHAnsi"/>
          <w:lang w:val="en-GB"/>
        </w:rPr>
        <w:t>A systematic review</w:t>
      </w:r>
      <w:r w:rsidR="00005973" w:rsidRPr="00DA1E82">
        <w:rPr>
          <w:rFonts w:cstheme="minorHAnsi"/>
          <w:lang w:val="en-GB"/>
        </w:rPr>
        <w:t xml:space="preserve"> and meta-analysis</w:t>
      </w:r>
      <w:r w:rsidR="00714C9B" w:rsidRPr="00DA1E82">
        <w:rPr>
          <w:rFonts w:cstheme="minorHAnsi"/>
          <w:lang w:val="en-GB"/>
        </w:rPr>
        <w:t xml:space="preserve"> of the</w:t>
      </w:r>
      <w:r w:rsidR="00FD5FF1">
        <w:rPr>
          <w:rFonts w:cstheme="minorHAnsi"/>
          <w:lang w:val="en-GB"/>
        </w:rPr>
        <w:t xml:space="preserve"> comparative</w:t>
      </w:r>
      <w:r w:rsidR="00714C9B" w:rsidRPr="00DA1E82">
        <w:rPr>
          <w:rFonts w:cstheme="minorHAnsi"/>
          <w:lang w:val="en-GB"/>
        </w:rPr>
        <w:t xml:space="preserve"> effect of </w:t>
      </w:r>
      <w:r w:rsidR="00195144" w:rsidRPr="00DA1E82">
        <w:rPr>
          <w:rFonts w:cstheme="minorHAnsi"/>
        </w:rPr>
        <w:t xml:space="preserve">group threat, group contact, socialization, media, and </w:t>
      </w:r>
      <w:r w:rsidR="00195144" w:rsidRPr="00DA1E82">
        <w:rPr>
          <w:rFonts w:cstheme="minorHAnsi"/>
          <w:lang w:val="en-GB"/>
        </w:rPr>
        <w:t xml:space="preserve">the </w:t>
      </w:r>
      <w:r w:rsidR="00195144" w:rsidRPr="00DA1E82">
        <w:rPr>
          <w:rFonts w:cstheme="minorHAnsi"/>
        </w:rPr>
        <w:t>demographic</w:t>
      </w:r>
      <w:r w:rsidR="00195144" w:rsidRPr="00DA1E82">
        <w:rPr>
          <w:rFonts w:cstheme="minorHAnsi"/>
          <w:lang w:val="en-GB"/>
        </w:rPr>
        <w:t xml:space="preserve"> variables age, sex, and education</w:t>
      </w:r>
      <w:r w:rsidR="00744E9E" w:rsidRPr="00DA1E82">
        <w:rPr>
          <w:rFonts w:cstheme="minorHAnsi"/>
          <w:lang w:val="en-GB"/>
        </w:rPr>
        <w:t>,</w:t>
      </w:r>
      <w:r w:rsidR="00195144" w:rsidRPr="00DA1E82">
        <w:rPr>
          <w:rFonts w:cstheme="minorHAnsi"/>
        </w:rPr>
        <w:t xml:space="preserve"> on majority to minority inter-ethnic attitudes</w:t>
      </w:r>
      <w:r w:rsidR="00A82E2D" w:rsidRPr="00DA1E82">
        <w:rPr>
          <w:rFonts w:cstheme="minorHAnsi"/>
          <w:lang w:val="en-GB"/>
        </w:rPr>
        <w:t xml:space="preserve"> </w:t>
      </w:r>
      <w:r w:rsidR="00A82E2D" w:rsidRPr="00DA1E82">
        <w:rPr>
          <w:rFonts w:cstheme="minorHAnsi"/>
        </w:rPr>
        <w:t xml:space="preserve">in English, peer-reviewed research articles published </w:t>
      </w:r>
      <w:r w:rsidR="00B51F80" w:rsidRPr="00DA1E82">
        <w:rPr>
          <w:rFonts w:cstheme="minorHAnsi"/>
          <w:lang w:val="en-GB"/>
        </w:rPr>
        <w:t>in</w:t>
      </w:r>
      <w:r w:rsidR="00A82E2D" w:rsidRPr="00DA1E82">
        <w:rPr>
          <w:rFonts w:cstheme="minorHAnsi"/>
        </w:rPr>
        <w:t xml:space="preserve"> the 2010-2022 period</w:t>
      </w:r>
      <w:r w:rsidR="00714C9B" w:rsidRPr="00DA1E82">
        <w:rPr>
          <w:rFonts w:cstheme="minorHAnsi"/>
          <w:lang w:val="en-GB"/>
        </w:rPr>
        <w:t>.</w:t>
      </w:r>
      <w:r w:rsidRPr="00DA1E82">
        <w:rPr>
          <w:rFonts w:cstheme="minorHAnsi"/>
        </w:rPr>
        <w:t>]</w:t>
      </w:r>
      <w:r w:rsidRPr="00DA1E82">
        <w:rPr>
          <w:rFonts w:cstheme="minorHAnsi"/>
        </w:rPr>
        <w:br/>
      </w:r>
    </w:p>
    <w:p w14:paraId="29C8C003" w14:textId="36A15C0C" w:rsidR="0070664B" w:rsidRDefault="00A82E2D" w:rsidP="00203582">
      <w:pPr>
        <w:pStyle w:val="NoSpacing"/>
        <w:rPr>
          <w:rFonts w:cstheme="minorHAnsi"/>
          <w:lang w:val="en-GB"/>
        </w:rPr>
      </w:pPr>
      <w:r w:rsidRPr="00DA1E82">
        <w:rPr>
          <w:rFonts w:cstheme="minorHAnsi"/>
        </w:rPr>
        <w:t xml:space="preserve">Negative </w:t>
      </w:r>
      <w:r w:rsidR="005F2F0A" w:rsidRPr="00DA1E82">
        <w:rPr>
          <w:rFonts w:cstheme="minorHAnsi"/>
          <w:lang w:val="en-GB"/>
        </w:rPr>
        <w:t xml:space="preserve">interactions </w:t>
      </w:r>
      <w:r w:rsidR="00A6148E" w:rsidRPr="00DA1E82">
        <w:rPr>
          <w:rFonts w:cstheme="minorHAnsi"/>
          <w:lang w:val="en-GB"/>
        </w:rPr>
        <w:t>between ethnic groups</w:t>
      </w:r>
      <w:r w:rsidR="005F2F0A" w:rsidRPr="00DA1E82">
        <w:rPr>
          <w:rFonts w:cstheme="minorHAnsi"/>
          <w:lang w:val="en-GB"/>
        </w:rPr>
        <w:t xml:space="preserve"> </w:t>
      </w:r>
      <w:r w:rsidR="004807E4" w:rsidRPr="00DA1E82">
        <w:rPr>
          <w:rFonts w:cstheme="minorHAnsi"/>
          <w:lang w:val="en-GB"/>
        </w:rPr>
        <w:t>are</w:t>
      </w:r>
      <w:r w:rsidR="00A6148E" w:rsidRPr="00DA1E82">
        <w:rPr>
          <w:rFonts w:cstheme="minorHAnsi"/>
          <w:lang w:val="en-GB"/>
        </w:rPr>
        <w:t xml:space="preserve"> associated w</w:t>
      </w:r>
      <w:r w:rsidR="003324BA" w:rsidRPr="00DA1E82">
        <w:rPr>
          <w:rFonts w:cstheme="minorHAnsi"/>
          <w:lang w:val="en-GB"/>
        </w:rPr>
        <w:t xml:space="preserve">ith a host of </w:t>
      </w:r>
      <w:r w:rsidR="004807E4" w:rsidRPr="00DA1E82">
        <w:rPr>
          <w:rFonts w:cstheme="minorHAnsi"/>
          <w:lang w:val="en-GB"/>
        </w:rPr>
        <w:t>adverse</w:t>
      </w:r>
      <w:r w:rsidR="003324BA" w:rsidRPr="00DA1E82">
        <w:rPr>
          <w:rFonts w:cstheme="minorHAnsi"/>
          <w:lang w:val="en-GB"/>
        </w:rPr>
        <w:t xml:space="preserve"> </w:t>
      </w:r>
      <w:r w:rsidR="00A6148E" w:rsidRPr="00DA1E82">
        <w:rPr>
          <w:rFonts w:cstheme="minorHAnsi"/>
          <w:lang w:val="en-GB"/>
        </w:rPr>
        <w:t>outcomes</w:t>
      </w:r>
      <w:r w:rsidR="003324BA" w:rsidRPr="00DA1E82">
        <w:rPr>
          <w:rFonts w:cstheme="minorHAnsi"/>
          <w:lang w:val="en-GB"/>
        </w:rPr>
        <w:t>.</w:t>
      </w:r>
      <w:r w:rsidR="006F6ABC">
        <w:rPr>
          <w:rFonts w:cstheme="minorHAnsi"/>
          <w:lang w:val="en-GB"/>
        </w:rPr>
        <w:t xml:space="preserve"> </w:t>
      </w:r>
      <w:r w:rsidR="0070664B" w:rsidRPr="00DA1E82">
        <w:rPr>
          <w:rFonts w:cstheme="minorHAnsi"/>
          <w:lang w:val="en-GB"/>
        </w:rPr>
        <w:t>Negative e</w:t>
      </w:r>
      <w:r w:rsidR="004442F5" w:rsidRPr="00DA1E82">
        <w:rPr>
          <w:rFonts w:cstheme="minorHAnsi"/>
          <w:lang w:val="en-GB"/>
        </w:rPr>
        <w:t xml:space="preserve">thnic attitudes </w:t>
      </w:r>
      <w:r w:rsidR="00F90120">
        <w:rPr>
          <w:rFonts w:cstheme="minorHAnsi"/>
          <w:lang w:val="en-GB"/>
        </w:rPr>
        <w:t>are the</w:t>
      </w:r>
      <w:r w:rsidR="004442F5" w:rsidRPr="00DA1E82">
        <w:rPr>
          <w:rFonts w:cstheme="minorHAnsi"/>
          <w:lang w:val="en-GB"/>
        </w:rPr>
        <w:t xml:space="preserve"> </w:t>
      </w:r>
      <w:r w:rsidR="000A4BF3" w:rsidRPr="00DA1E82">
        <w:rPr>
          <w:rFonts w:cstheme="minorHAnsi"/>
          <w:lang w:val="en-GB"/>
        </w:rPr>
        <w:t>antecedent</w:t>
      </w:r>
      <w:r w:rsidR="004807E4" w:rsidRPr="00DA1E82">
        <w:rPr>
          <w:rFonts w:cstheme="minorHAnsi"/>
          <w:lang w:val="en-GB"/>
        </w:rPr>
        <w:t xml:space="preserve"> </w:t>
      </w:r>
      <w:r w:rsidR="00F90120">
        <w:rPr>
          <w:rFonts w:cstheme="minorHAnsi"/>
          <w:lang w:val="en-GB"/>
        </w:rPr>
        <w:t>to</w:t>
      </w:r>
      <w:r w:rsidR="004442F5" w:rsidRPr="00DA1E82">
        <w:rPr>
          <w:rFonts w:cstheme="minorHAnsi"/>
          <w:lang w:val="en-GB"/>
        </w:rPr>
        <w:t xml:space="preserve"> </w:t>
      </w:r>
      <w:r w:rsidR="004807E4" w:rsidRPr="00DA1E82">
        <w:rPr>
          <w:rFonts w:cstheme="minorHAnsi"/>
          <w:lang w:val="en-GB"/>
        </w:rPr>
        <w:t xml:space="preserve">negative </w:t>
      </w:r>
      <w:r w:rsidR="00F90120">
        <w:rPr>
          <w:rFonts w:cstheme="minorHAnsi"/>
          <w:lang w:val="en-GB"/>
        </w:rPr>
        <w:t xml:space="preserve">behaviours </w:t>
      </w:r>
      <w:r w:rsidRPr="00DA1E82">
        <w:rPr>
          <w:rFonts w:cstheme="minorHAnsi"/>
        </w:rPr>
        <w:t>toward</w:t>
      </w:r>
      <w:r w:rsidR="004807E4" w:rsidRPr="00DA1E82">
        <w:rPr>
          <w:rFonts w:cstheme="minorHAnsi"/>
          <w:lang w:val="en-GB"/>
        </w:rPr>
        <w:t>s</w:t>
      </w:r>
      <w:r w:rsidRPr="00DA1E82">
        <w:rPr>
          <w:rFonts w:cstheme="minorHAnsi"/>
        </w:rPr>
        <w:t xml:space="preserve"> members of other ethnic groups (Wagner,</w:t>
      </w:r>
      <w:r w:rsidR="00522348" w:rsidRPr="00DA1E82">
        <w:rPr>
          <w:rFonts w:cstheme="minorHAnsi"/>
          <w:lang w:val="en-GB"/>
        </w:rPr>
        <w:t xml:space="preserve"> </w:t>
      </w:r>
      <w:r w:rsidRPr="00DA1E82">
        <w:rPr>
          <w:rFonts w:cstheme="minorHAnsi"/>
        </w:rPr>
        <w:t xml:space="preserve">Christ, &amp; Pettigrew, 2008). </w:t>
      </w:r>
      <w:r w:rsidR="003324BA" w:rsidRPr="00DA1E82">
        <w:rPr>
          <w:rFonts w:cstheme="minorHAnsi"/>
          <w:lang w:val="en-GB"/>
        </w:rPr>
        <w:t xml:space="preserve">As such, </w:t>
      </w:r>
      <w:r w:rsidR="000A4BF3" w:rsidRPr="00DA1E82">
        <w:rPr>
          <w:rFonts w:cstheme="minorHAnsi"/>
          <w:lang w:val="en-GB"/>
        </w:rPr>
        <w:t xml:space="preserve">improving interethnic attitudes </w:t>
      </w:r>
      <w:r w:rsidR="002D2212" w:rsidRPr="00DA1E82">
        <w:rPr>
          <w:rFonts w:cstheme="minorHAnsi"/>
          <w:lang w:val="en-GB"/>
        </w:rPr>
        <w:t>can function as</w:t>
      </w:r>
      <w:r w:rsidR="000A4BF3" w:rsidRPr="00DA1E82">
        <w:rPr>
          <w:rFonts w:cstheme="minorHAnsi"/>
          <w:lang w:val="en-GB"/>
        </w:rPr>
        <w:t xml:space="preserve"> a pathway </w:t>
      </w:r>
      <w:r w:rsidR="002D2212" w:rsidRPr="00DA1E82">
        <w:rPr>
          <w:rFonts w:cstheme="minorHAnsi"/>
          <w:lang w:val="en-GB"/>
        </w:rPr>
        <w:t>for</w:t>
      </w:r>
      <w:r w:rsidR="000A4BF3" w:rsidRPr="00DA1E82">
        <w:rPr>
          <w:rFonts w:cstheme="minorHAnsi"/>
          <w:lang w:val="en-GB"/>
        </w:rPr>
        <w:t xml:space="preserve"> improving interethnic interactions</w:t>
      </w:r>
      <w:r w:rsidR="00F90120">
        <w:rPr>
          <w:rFonts w:cstheme="minorHAnsi"/>
          <w:lang w:val="en-GB"/>
        </w:rPr>
        <w:t xml:space="preserve"> and relations. </w:t>
      </w:r>
    </w:p>
    <w:p w14:paraId="1D0430B0" w14:textId="77777777" w:rsidR="00F90120" w:rsidRPr="00DA1E82" w:rsidRDefault="00F90120" w:rsidP="00203582">
      <w:pPr>
        <w:pStyle w:val="NoSpacing"/>
        <w:rPr>
          <w:rFonts w:cstheme="minorHAnsi"/>
          <w:lang w:val="en-GB"/>
        </w:rPr>
      </w:pPr>
    </w:p>
    <w:p w14:paraId="63E92DFC" w14:textId="43E86459" w:rsidR="00522348" w:rsidRPr="00DA1E82" w:rsidRDefault="003324BA" w:rsidP="00203582">
      <w:pPr>
        <w:pStyle w:val="NoSpacing"/>
        <w:rPr>
          <w:rFonts w:cstheme="minorHAnsi"/>
          <w:lang w:val="en-GB"/>
        </w:rPr>
      </w:pPr>
      <w:r w:rsidRPr="00DA1E82">
        <w:rPr>
          <w:rFonts w:cstheme="minorHAnsi"/>
          <w:lang w:val="en-GB"/>
        </w:rPr>
        <w:t xml:space="preserve">Over the previous decades, </w:t>
      </w:r>
      <w:r w:rsidR="00A6148E" w:rsidRPr="00DA1E82">
        <w:rPr>
          <w:rFonts w:cstheme="minorHAnsi"/>
          <w:lang w:val="en-GB"/>
        </w:rPr>
        <w:t xml:space="preserve">much research has been conducted on </w:t>
      </w:r>
      <w:r w:rsidR="0070664B" w:rsidRPr="00DA1E82">
        <w:rPr>
          <w:rFonts w:cstheme="minorHAnsi"/>
          <w:lang w:val="en-GB"/>
        </w:rPr>
        <w:t xml:space="preserve">the </w:t>
      </w:r>
      <w:r w:rsidR="00A6148E" w:rsidRPr="00DA1E82">
        <w:rPr>
          <w:rFonts w:cstheme="minorHAnsi"/>
          <w:lang w:val="en-GB"/>
        </w:rPr>
        <w:t xml:space="preserve">determinants of attitudes between ethnic groups. </w:t>
      </w:r>
      <w:r w:rsidR="004807E4" w:rsidRPr="00DA1E82">
        <w:rPr>
          <w:rFonts w:cstheme="minorHAnsi"/>
          <w:lang w:val="en-GB"/>
        </w:rPr>
        <w:t xml:space="preserve">Amongst these, </w:t>
      </w:r>
      <w:r w:rsidR="00A6148E" w:rsidRPr="00DA1E82">
        <w:rPr>
          <w:rFonts w:cstheme="minorHAnsi"/>
          <w:lang w:val="en-GB"/>
        </w:rPr>
        <w:t>group threat and group contact have</w:t>
      </w:r>
      <w:r w:rsidR="00885FD4" w:rsidRPr="00DA1E82">
        <w:rPr>
          <w:rFonts w:cstheme="minorHAnsi"/>
          <w:lang w:val="en-GB"/>
        </w:rPr>
        <w:t xml:space="preserve"> generally</w:t>
      </w:r>
      <w:r w:rsidR="00A6148E" w:rsidRPr="00DA1E82">
        <w:rPr>
          <w:rFonts w:cstheme="minorHAnsi"/>
          <w:lang w:val="en-GB"/>
        </w:rPr>
        <w:t xml:space="preserve"> received the most attention.</w:t>
      </w:r>
      <w:r w:rsidR="00B37EE3">
        <w:rPr>
          <w:rFonts w:cstheme="minorHAnsi"/>
          <w:lang w:val="en-GB"/>
        </w:rPr>
        <w:t xml:space="preserve"> </w:t>
      </w:r>
      <w:r w:rsidR="007A68F3">
        <w:rPr>
          <w:rFonts w:cstheme="minorHAnsi"/>
          <w:lang w:val="en-GB"/>
        </w:rPr>
        <w:t>In recent years, o</w:t>
      </w:r>
      <w:r w:rsidR="000A4BF3" w:rsidRPr="00DA1E82">
        <w:rPr>
          <w:rFonts w:cstheme="minorHAnsi"/>
          <w:lang w:val="en-GB"/>
        </w:rPr>
        <w:t>ther</w:t>
      </w:r>
      <w:r w:rsidR="0070664B" w:rsidRPr="00DA1E82">
        <w:rPr>
          <w:rFonts w:cstheme="minorHAnsi"/>
          <w:lang w:val="en-GB"/>
        </w:rPr>
        <w:t xml:space="preserve"> determinants </w:t>
      </w:r>
      <w:r w:rsidR="007A68F3">
        <w:rPr>
          <w:rFonts w:cstheme="minorHAnsi"/>
          <w:lang w:val="en-GB"/>
        </w:rPr>
        <w:t>have increasingly been</w:t>
      </w:r>
      <w:r w:rsidR="0070664B" w:rsidRPr="00DA1E82">
        <w:rPr>
          <w:rFonts w:cstheme="minorHAnsi"/>
          <w:lang w:val="en-GB"/>
        </w:rPr>
        <w:t xml:space="preserve"> considered, </w:t>
      </w:r>
      <w:r w:rsidR="00885FD4" w:rsidRPr="00DA1E82">
        <w:rPr>
          <w:rFonts w:cstheme="minorHAnsi"/>
          <w:lang w:val="en-GB"/>
        </w:rPr>
        <w:t xml:space="preserve">such as </w:t>
      </w:r>
      <w:r w:rsidR="00D33011" w:rsidRPr="00DA1E82">
        <w:rPr>
          <w:rFonts w:cstheme="minorHAnsi"/>
          <w:lang w:val="en-GB"/>
        </w:rPr>
        <w:t>s</w:t>
      </w:r>
      <w:r w:rsidR="00A6148E" w:rsidRPr="00DA1E82">
        <w:rPr>
          <w:rFonts w:cstheme="minorHAnsi"/>
          <w:lang w:val="en-GB"/>
        </w:rPr>
        <w:t>ocialization</w:t>
      </w:r>
      <w:r w:rsidR="002166FE">
        <w:rPr>
          <w:rFonts w:cstheme="minorHAnsi"/>
          <w:lang w:val="en-GB"/>
        </w:rPr>
        <w:t xml:space="preserve">, </w:t>
      </w:r>
      <w:r w:rsidR="00A6148E" w:rsidRPr="00DA1E82">
        <w:rPr>
          <w:rFonts w:cstheme="minorHAnsi"/>
          <w:lang w:val="en-GB"/>
        </w:rPr>
        <w:t>media</w:t>
      </w:r>
      <w:r w:rsidR="002166FE">
        <w:rPr>
          <w:rFonts w:cstheme="minorHAnsi"/>
          <w:lang w:val="en-GB"/>
        </w:rPr>
        <w:t>, and demographic</w:t>
      </w:r>
      <w:r w:rsidR="00A6148E" w:rsidRPr="00DA1E82">
        <w:rPr>
          <w:rFonts w:cstheme="minorHAnsi"/>
          <w:lang w:val="en-GB"/>
        </w:rPr>
        <w:t xml:space="preserve"> effects. </w:t>
      </w:r>
      <w:r w:rsidR="00203582" w:rsidRPr="00DA1E82">
        <w:rPr>
          <w:rFonts w:cstheme="minorHAnsi"/>
        </w:rPr>
        <w:t xml:space="preserve">The </w:t>
      </w:r>
      <w:r w:rsidR="000A4BF3" w:rsidRPr="00DA1E82">
        <w:rPr>
          <w:rFonts w:cstheme="minorHAnsi"/>
          <w:lang w:val="en-GB"/>
        </w:rPr>
        <w:t xml:space="preserve">cumulative </w:t>
      </w:r>
      <w:r w:rsidR="00A6148E" w:rsidRPr="00DA1E82">
        <w:rPr>
          <w:rFonts w:cstheme="minorHAnsi"/>
          <w:lang w:val="en-GB"/>
        </w:rPr>
        <w:t xml:space="preserve">body of work </w:t>
      </w:r>
      <w:r w:rsidR="000A4BF3" w:rsidRPr="00DA1E82">
        <w:rPr>
          <w:rFonts w:cstheme="minorHAnsi"/>
          <w:lang w:val="en-GB"/>
        </w:rPr>
        <w:t>across</w:t>
      </w:r>
      <w:r w:rsidR="00A6148E" w:rsidRPr="00DA1E82">
        <w:rPr>
          <w:rFonts w:cstheme="minorHAnsi"/>
          <w:lang w:val="en-GB"/>
        </w:rPr>
        <w:t xml:space="preserve"> these </w:t>
      </w:r>
      <w:r w:rsidR="004807E4" w:rsidRPr="00DA1E82">
        <w:rPr>
          <w:rFonts w:cstheme="minorHAnsi"/>
          <w:lang w:val="en-GB"/>
        </w:rPr>
        <w:t xml:space="preserve">various </w:t>
      </w:r>
      <w:r w:rsidR="00A6148E" w:rsidRPr="00DA1E82">
        <w:rPr>
          <w:rFonts w:cstheme="minorHAnsi"/>
          <w:lang w:val="en-GB"/>
        </w:rPr>
        <w:t>determinants</w:t>
      </w:r>
      <w:r w:rsidR="00A07BD8">
        <w:rPr>
          <w:rFonts w:cstheme="minorHAnsi"/>
          <w:lang w:val="en-GB"/>
        </w:rPr>
        <w:t xml:space="preserve"> </w:t>
      </w:r>
      <w:r w:rsidR="000A4BF3" w:rsidRPr="00DA1E82">
        <w:rPr>
          <w:rFonts w:cstheme="minorHAnsi"/>
          <w:lang w:val="en-GB"/>
        </w:rPr>
        <w:t xml:space="preserve">has grown </w:t>
      </w:r>
      <w:r w:rsidR="00B37EE3">
        <w:rPr>
          <w:rFonts w:cstheme="minorHAnsi"/>
          <w:lang w:val="en-GB"/>
        </w:rPr>
        <w:t>at</w:t>
      </w:r>
      <w:r w:rsidR="00960285">
        <w:rPr>
          <w:rFonts w:cstheme="minorHAnsi"/>
          <w:lang w:val="en-GB"/>
        </w:rPr>
        <w:t xml:space="preserve"> </w:t>
      </w:r>
      <w:r w:rsidR="009E75E3">
        <w:rPr>
          <w:rFonts w:cstheme="minorHAnsi"/>
          <w:lang w:val="en-GB"/>
        </w:rPr>
        <w:t xml:space="preserve">a speed and size that makes it hard for researchers to keep up. </w:t>
      </w:r>
      <w:r w:rsidR="00203582" w:rsidRPr="00DA1E82">
        <w:rPr>
          <w:rFonts w:cstheme="minorHAnsi"/>
          <w:lang w:val="en-GB"/>
        </w:rPr>
        <w:t xml:space="preserve">This </w:t>
      </w:r>
      <w:r w:rsidR="00203582" w:rsidRPr="00DA1E82">
        <w:rPr>
          <w:rFonts w:cstheme="minorHAnsi"/>
        </w:rPr>
        <w:t xml:space="preserve">research </w:t>
      </w:r>
      <w:r w:rsidR="00203582" w:rsidRPr="00DA1E82">
        <w:rPr>
          <w:rFonts w:cstheme="minorHAnsi"/>
          <w:lang w:val="en-GB"/>
        </w:rPr>
        <w:t>is furthermore</w:t>
      </w:r>
      <w:r w:rsidR="0070664B" w:rsidRPr="00DA1E82">
        <w:rPr>
          <w:rFonts w:cstheme="minorHAnsi"/>
          <w:lang w:val="en-GB"/>
        </w:rPr>
        <w:t xml:space="preserve"> being</w:t>
      </w:r>
      <w:r w:rsidR="00203582" w:rsidRPr="00DA1E82">
        <w:rPr>
          <w:rFonts w:cstheme="minorHAnsi"/>
          <w:lang w:val="en-GB"/>
        </w:rPr>
        <w:t xml:space="preserve"> conducted </w:t>
      </w:r>
      <w:r w:rsidR="00203582" w:rsidRPr="00DA1E82">
        <w:rPr>
          <w:rFonts w:cstheme="minorHAnsi"/>
        </w:rPr>
        <w:t xml:space="preserve">across </w:t>
      </w:r>
      <w:r w:rsidR="00203582" w:rsidRPr="00DA1E82">
        <w:rPr>
          <w:rFonts w:cstheme="minorHAnsi"/>
          <w:lang w:val="en-GB"/>
        </w:rPr>
        <w:t>multiple</w:t>
      </w:r>
      <w:r w:rsidR="00203582" w:rsidRPr="00DA1E82">
        <w:rPr>
          <w:rFonts w:cstheme="minorHAnsi"/>
        </w:rPr>
        <w:t xml:space="preserve"> disciplines</w:t>
      </w:r>
      <w:r w:rsidR="00B37EE3">
        <w:rPr>
          <w:rFonts w:cstheme="minorHAnsi"/>
          <w:lang w:val="en-GB"/>
        </w:rPr>
        <w:t>, such as</w:t>
      </w:r>
      <w:r w:rsidR="000A4BF3" w:rsidRPr="00DA1E82">
        <w:rPr>
          <w:rFonts w:cstheme="minorHAnsi"/>
          <w:lang w:val="en-GB"/>
        </w:rPr>
        <w:t xml:space="preserve"> </w:t>
      </w:r>
      <w:r w:rsidR="00203582" w:rsidRPr="00DA1E82">
        <w:rPr>
          <w:rFonts w:cstheme="minorHAnsi"/>
          <w:lang w:val="en-GB"/>
        </w:rPr>
        <w:t>(social)</w:t>
      </w:r>
      <w:r w:rsidR="00203582" w:rsidRPr="00DA1E82">
        <w:rPr>
          <w:rFonts w:cstheme="minorHAnsi"/>
        </w:rPr>
        <w:t xml:space="preserve"> psychology, </w:t>
      </w:r>
      <w:r w:rsidR="00203582" w:rsidRPr="00DA1E82">
        <w:rPr>
          <w:rFonts w:cstheme="minorHAnsi"/>
          <w:lang w:val="en-GB"/>
        </w:rPr>
        <w:t xml:space="preserve">sociology, </w:t>
      </w:r>
      <w:r w:rsidR="00203582" w:rsidRPr="00DA1E82">
        <w:rPr>
          <w:rFonts w:cstheme="minorHAnsi"/>
        </w:rPr>
        <w:t>political science,</w:t>
      </w:r>
      <w:r w:rsidR="00BF7C5B">
        <w:rPr>
          <w:rFonts w:cstheme="minorHAnsi"/>
          <w:lang w:val="en-GB"/>
        </w:rPr>
        <w:t xml:space="preserve"> and</w:t>
      </w:r>
      <w:r w:rsidR="00203582" w:rsidRPr="00DA1E82">
        <w:rPr>
          <w:rFonts w:cstheme="minorHAnsi"/>
        </w:rPr>
        <w:t xml:space="preserve"> communication</w:t>
      </w:r>
      <w:r w:rsidR="00203582" w:rsidRPr="00DA1E82">
        <w:rPr>
          <w:rFonts w:cstheme="minorHAnsi"/>
          <w:lang w:val="en-GB"/>
        </w:rPr>
        <w:t xml:space="preserve"> </w:t>
      </w:r>
      <w:r w:rsidR="00BF7C5B">
        <w:rPr>
          <w:rFonts w:cstheme="minorHAnsi"/>
          <w:lang w:val="en-GB"/>
        </w:rPr>
        <w:t xml:space="preserve">and media </w:t>
      </w:r>
      <w:r w:rsidR="00203582" w:rsidRPr="00DA1E82">
        <w:rPr>
          <w:rFonts w:cstheme="minorHAnsi"/>
          <w:lang w:val="en-GB"/>
        </w:rPr>
        <w:t>studies</w:t>
      </w:r>
      <w:r w:rsidR="00BF7C5B">
        <w:rPr>
          <w:rFonts w:cstheme="minorHAnsi"/>
          <w:lang w:val="en-GB"/>
        </w:rPr>
        <w:t xml:space="preserve">. </w:t>
      </w:r>
      <w:r w:rsidR="00A6148E" w:rsidRPr="00DA1E82">
        <w:rPr>
          <w:rFonts w:cstheme="minorHAnsi"/>
          <w:lang w:val="en-GB"/>
        </w:rPr>
        <w:t xml:space="preserve">As such, </w:t>
      </w:r>
      <w:r w:rsidR="00960285">
        <w:rPr>
          <w:rFonts w:cstheme="minorHAnsi"/>
          <w:lang w:val="en-GB"/>
        </w:rPr>
        <w:t>research is splintered across multiple</w:t>
      </w:r>
      <w:r w:rsidR="007A68F3">
        <w:rPr>
          <w:rFonts w:cstheme="minorHAnsi"/>
          <w:lang w:val="en-GB"/>
        </w:rPr>
        <w:t xml:space="preserve"> f</w:t>
      </w:r>
      <w:r w:rsidR="00960285">
        <w:rPr>
          <w:rFonts w:cstheme="minorHAnsi"/>
          <w:lang w:val="en-GB"/>
        </w:rPr>
        <w:t>ields</w:t>
      </w:r>
      <w:r w:rsidR="007A68F3">
        <w:rPr>
          <w:rFonts w:cstheme="minorHAnsi"/>
          <w:lang w:val="en-GB"/>
        </w:rPr>
        <w:t xml:space="preserve"> of research</w:t>
      </w:r>
      <w:r w:rsidR="00960285">
        <w:rPr>
          <w:rFonts w:cstheme="minorHAnsi"/>
          <w:lang w:val="en-GB"/>
        </w:rPr>
        <w:t xml:space="preserve">, each using their own </w:t>
      </w:r>
      <w:r w:rsidR="00203582" w:rsidRPr="00DA1E82">
        <w:rPr>
          <w:rFonts w:cstheme="minorHAnsi"/>
        </w:rPr>
        <w:t>definitions</w:t>
      </w:r>
      <w:r w:rsidR="00203582" w:rsidRPr="00DA1E82">
        <w:rPr>
          <w:rFonts w:cstheme="minorHAnsi"/>
          <w:lang w:val="en-GB"/>
        </w:rPr>
        <w:t xml:space="preserve"> </w:t>
      </w:r>
      <w:r w:rsidR="00203582" w:rsidRPr="00DA1E82">
        <w:rPr>
          <w:rFonts w:cstheme="minorHAnsi"/>
        </w:rPr>
        <w:t>and measures</w:t>
      </w:r>
      <w:r w:rsidR="00960285">
        <w:rPr>
          <w:rFonts w:cstheme="minorHAnsi"/>
          <w:lang w:val="en-GB"/>
        </w:rPr>
        <w:t xml:space="preserve">, </w:t>
      </w:r>
      <w:r w:rsidR="00203582" w:rsidRPr="00DA1E82">
        <w:rPr>
          <w:rFonts w:cstheme="minorHAnsi"/>
        </w:rPr>
        <w:t>making it</w:t>
      </w:r>
      <w:r w:rsidR="00203582" w:rsidRPr="00DA1E82">
        <w:rPr>
          <w:rFonts w:cstheme="minorHAnsi"/>
          <w:lang w:val="en-GB"/>
        </w:rPr>
        <w:t xml:space="preserve"> </w:t>
      </w:r>
      <w:r w:rsidR="00203582" w:rsidRPr="00DA1E82">
        <w:rPr>
          <w:rFonts w:cstheme="minorHAnsi"/>
        </w:rPr>
        <w:t>difficult to identify coherent messages.</w:t>
      </w:r>
      <w:r w:rsidR="00203582" w:rsidRPr="00DA1E82">
        <w:rPr>
          <w:rFonts w:cstheme="minorHAnsi"/>
          <w:lang w:val="en-GB"/>
        </w:rPr>
        <w:t xml:space="preserve"> </w:t>
      </w:r>
    </w:p>
    <w:p w14:paraId="2B7BC13E" w14:textId="77777777" w:rsidR="00522348" w:rsidRPr="00DA1E82" w:rsidRDefault="00522348" w:rsidP="00203582">
      <w:pPr>
        <w:pStyle w:val="NoSpacing"/>
        <w:rPr>
          <w:rFonts w:cstheme="minorHAnsi"/>
          <w:lang w:val="en-GB"/>
        </w:rPr>
      </w:pPr>
    </w:p>
    <w:p w14:paraId="5C34E76C" w14:textId="5C46BC5A" w:rsidR="00203582" w:rsidRPr="00DA1E82" w:rsidRDefault="00960285" w:rsidP="00203582">
      <w:pPr>
        <w:pStyle w:val="NoSpacing"/>
        <w:rPr>
          <w:rFonts w:cstheme="minorHAnsi"/>
          <w:lang w:val="en-GB"/>
        </w:rPr>
      </w:pPr>
      <w:r>
        <w:rPr>
          <w:rFonts w:cstheme="minorHAnsi"/>
          <w:lang w:val="en-GB"/>
        </w:rPr>
        <w:t>Against this backdrop</w:t>
      </w:r>
      <w:r w:rsidR="004442F5" w:rsidRPr="00DA1E82">
        <w:rPr>
          <w:rFonts w:cstheme="minorHAnsi"/>
          <w:lang w:val="en-GB"/>
        </w:rPr>
        <w:t xml:space="preserve">, the objective of </w:t>
      </w:r>
      <w:r w:rsidR="00522348" w:rsidRPr="00DA1E82">
        <w:rPr>
          <w:rFonts w:cstheme="minorHAnsi"/>
          <w:lang w:val="en-GB"/>
        </w:rPr>
        <w:t xml:space="preserve">this </w:t>
      </w:r>
      <w:r w:rsidR="00203582" w:rsidRPr="00DA1E82">
        <w:rPr>
          <w:rFonts w:cstheme="minorHAnsi"/>
          <w:lang w:val="en-GB"/>
        </w:rPr>
        <w:t xml:space="preserve">systematic review is to </w:t>
      </w:r>
      <w:r w:rsidR="004442F5" w:rsidRPr="00DA1E82">
        <w:rPr>
          <w:rFonts w:cstheme="minorHAnsi"/>
          <w:lang w:val="en-GB"/>
        </w:rPr>
        <w:t>describe</w:t>
      </w:r>
      <w:r w:rsidR="00901853" w:rsidRPr="00DA1E82">
        <w:rPr>
          <w:rFonts w:cstheme="minorHAnsi"/>
          <w:lang w:val="en-GB"/>
        </w:rPr>
        <w:t xml:space="preserve"> the </w:t>
      </w:r>
      <w:r w:rsidR="00EB0388" w:rsidRPr="00DA1E82">
        <w:rPr>
          <w:rFonts w:cstheme="minorHAnsi"/>
          <w:lang w:val="en-GB"/>
        </w:rPr>
        <w:t xml:space="preserve">relative </w:t>
      </w:r>
      <w:r w:rsidR="00CB4105" w:rsidRPr="00DA1E82">
        <w:rPr>
          <w:rFonts w:cstheme="minorHAnsi"/>
          <w:lang w:val="en-GB"/>
        </w:rPr>
        <w:t>efficacy</w:t>
      </w:r>
      <w:r w:rsidR="00CA56D2">
        <w:rPr>
          <w:rFonts w:cstheme="minorHAnsi"/>
          <w:lang w:val="en-GB"/>
        </w:rPr>
        <w:t xml:space="preserve"> of group threat, group contact, socialization, media, and </w:t>
      </w:r>
      <w:r w:rsidR="009E717A">
        <w:rPr>
          <w:rFonts w:cstheme="minorHAnsi"/>
          <w:lang w:val="en-GB"/>
        </w:rPr>
        <w:t xml:space="preserve">the </w:t>
      </w:r>
      <w:r w:rsidR="00CA56D2">
        <w:rPr>
          <w:rFonts w:cstheme="minorHAnsi"/>
          <w:lang w:val="en-GB"/>
        </w:rPr>
        <w:t>demographic variables</w:t>
      </w:r>
      <w:r w:rsidR="009E717A">
        <w:rPr>
          <w:rFonts w:cstheme="minorHAnsi"/>
          <w:lang w:val="en-GB"/>
        </w:rPr>
        <w:t xml:space="preserve"> age, sex, and education</w:t>
      </w:r>
      <w:r w:rsidR="00EB0388" w:rsidRPr="00DA1E82">
        <w:rPr>
          <w:rFonts w:cstheme="minorHAnsi"/>
          <w:lang w:val="en-GB"/>
        </w:rPr>
        <w:t xml:space="preserve"> </w:t>
      </w:r>
      <w:r>
        <w:rPr>
          <w:rFonts w:cstheme="minorHAnsi"/>
          <w:lang w:val="en-GB"/>
        </w:rPr>
        <w:t>for explaining attitudes</w:t>
      </w:r>
      <w:r w:rsidR="007A68F3">
        <w:rPr>
          <w:rFonts w:cstheme="minorHAnsi"/>
          <w:lang w:val="en-GB"/>
        </w:rPr>
        <w:t xml:space="preserve"> between ethnic groups</w:t>
      </w:r>
      <w:r>
        <w:rPr>
          <w:rFonts w:cstheme="minorHAnsi"/>
          <w:lang w:val="en-GB"/>
        </w:rPr>
        <w:t xml:space="preserve">. In doing so, it seeks to integrate findings across multiple literatures and </w:t>
      </w:r>
      <w:r w:rsidR="009E717A">
        <w:rPr>
          <w:rFonts w:cstheme="minorHAnsi"/>
          <w:lang w:val="en-GB"/>
        </w:rPr>
        <w:t xml:space="preserve">to </w:t>
      </w:r>
      <w:r>
        <w:rPr>
          <w:rFonts w:cstheme="minorHAnsi"/>
          <w:lang w:val="en-GB"/>
        </w:rPr>
        <w:t xml:space="preserve">present a coherent message about the </w:t>
      </w:r>
      <w:r w:rsidR="00BF7C5B">
        <w:rPr>
          <w:rFonts w:cstheme="minorHAnsi"/>
          <w:lang w:val="en-GB"/>
        </w:rPr>
        <w:t xml:space="preserve">relative </w:t>
      </w:r>
      <w:r>
        <w:rPr>
          <w:rFonts w:cstheme="minorHAnsi"/>
          <w:lang w:val="en-GB"/>
        </w:rPr>
        <w:t xml:space="preserve">efficacy of these various determinants. </w:t>
      </w:r>
    </w:p>
    <w:p w14:paraId="3E10EE9E" w14:textId="77777777" w:rsidR="00A54C83" w:rsidRPr="00DA1E82" w:rsidRDefault="00A54C83" w:rsidP="00304CEB">
      <w:pPr>
        <w:pStyle w:val="NoSpacing"/>
        <w:rPr>
          <w:rFonts w:cstheme="minorHAnsi"/>
          <w:lang w:val="en-GB"/>
        </w:rPr>
      </w:pPr>
    </w:p>
    <w:p w14:paraId="79E8D858" w14:textId="516FE1C9" w:rsidR="003E233A" w:rsidRPr="00DA1E82" w:rsidRDefault="00416CCF" w:rsidP="00304CEB">
      <w:pPr>
        <w:pStyle w:val="NoSpacing"/>
        <w:rPr>
          <w:rFonts w:cstheme="minorHAnsi"/>
          <w:lang w:val="en-GB"/>
        </w:rPr>
      </w:pPr>
      <w:r w:rsidRPr="00DA1E82">
        <w:rPr>
          <w:rFonts w:cstheme="minorHAnsi"/>
          <w:b/>
          <w:bCs/>
          <w:lang w:val="en-GB"/>
        </w:rPr>
        <w:t>Objectives.</w:t>
      </w:r>
    </w:p>
    <w:p w14:paraId="55EC671E" w14:textId="28F00C39" w:rsidR="00677959" w:rsidRPr="00DA1E82" w:rsidRDefault="00677959" w:rsidP="00304CEB">
      <w:pPr>
        <w:pStyle w:val="NoSpacing"/>
        <w:rPr>
          <w:rFonts w:cstheme="minorHAnsi"/>
          <w:i/>
          <w:iCs/>
          <w:lang w:val="en-GB"/>
        </w:rPr>
      </w:pPr>
      <w:r w:rsidRPr="00DA1E82">
        <w:rPr>
          <w:rFonts w:cstheme="minorHAnsi"/>
          <w:i/>
          <w:iCs/>
        </w:rPr>
        <w:t>Item 7. Provide an explicit statement of the</w:t>
      </w:r>
      <w:r w:rsidRPr="00DA1E82">
        <w:rPr>
          <w:rFonts w:cstheme="minorHAnsi"/>
          <w:i/>
          <w:iCs/>
          <w:lang w:val="en-GB"/>
        </w:rPr>
        <w:t xml:space="preserve"> </w:t>
      </w:r>
      <w:r w:rsidRPr="00DA1E82">
        <w:rPr>
          <w:rFonts w:cstheme="minorHAnsi"/>
          <w:i/>
          <w:iCs/>
        </w:rPr>
        <w:t>question(s) the review will address with reference</w:t>
      </w:r>
      <w:r w:rsidRPr="00DA1E82">
        <w:rPr>
          <w:rFonts w:cstheme="minorHAnsi"/>
          <w:i/>
          <w:iCs/>
          <w:lang w:val="en-GB"/>
        </w:rPr>
        <w:t xml:space="preserve"> </w:t>
      </w:r>
      <w:r w:rsidRPr="00DA1E82">
        <w:rPr>
          <w:rFonts w:cstheme="minorHAnsi"/>
          <w:i/>
          <w:iCs/>
        </w:rPr>
        <w:t xml:space="preserve">to </w:t>
      </w:r>
      <w:r w:rsidR="00275A0C" w:rsidRPr="00DA1E82">
        <w:rPr>
          <w:rFonts w:cstheme="minorHAnsi"/>
          <w:i/>
          <w:iCs/>
          <w:lang w:val="en-GB"/>
        </w:rPr>
        <w:t>populations</w:t>
      </w:r>
      <w:r w:rsidRPr="00DA1E82">
        <w:rPr>
          <w:rFonts w:cstheme="minorHAnsi"/>
          <w:i/>
          <w:iCs/>
        </w:rPr>
        <w:t>, interventions, comparators, an</w:t>
      </w:r>
      <w:r w:rsidRPr="00DA1E82">
        <w:rPr>
          <w:rFonts w:cstheme="minorHAnsi"/>
          <w:i/>
          <w:iCs/>
          <w:lang w:val="en-GB"/>
        </w:rPr>
        <w:t xml:space="preserve">d </w:t>
      </w:r>
      <w:r w:rsidRPr="00DA1E82">
        <w:rPr>
          <w:rFonts w:cstheme="minorHAnsi"/>
          <w:i/>
          <w:iCs/>
        </w:rPr>
        <w:t>outcomes (PICO</w:t>
      </w:r>
      <w:r w:rsidRPr="00DA1E82">
        <w:rPr>
          <w:rFonts w:cstheme="minorHAnsi"/>
          <w:i/>
          <w:iCs/>
          <w:lang w:val="en-GB"/>
        </w:rPr>
        <w:t>).</w:t>
      </w:r>
    </w:p>
    <w:p w14:paraId="285428A8" w14:textId="5E229CAC" w:rsidR="00A54C83" w:rsidRPr="00DA1E82" w:rsidRDefault="00A54C83" w:rsidP="00A54C83">
      <w:pPr>
        <w:pStyle w:val="NoSpacing"/>
        <w:rPr>
          <w:rFonts w:cstheme="minorHAnsi"/>
          <w:lang w:val="en-GB"/>
        </w:rPr>
      </w:pPr>
      <w:r w:rsidRPr="00DA1E82">
        <w:rPr>
          <w:rFonts w:cstheme="minorHAnsi"/>
        </w:rPr>
        <w:t xml:space="preserve">What is the (comparative) effect of group threat, group contact, socialization, media, and </w:t>
      </w:r>
      <w:r w:rsidR="00195144" w:rsidRPr="00DA1E82">
        <w:rPr>
          <w:rFonts w:cstheme="minorHAnsi"/>
          <w:lang w:val="en-GB"/>
        </w:rPr>
        <w:t xml:space="preserve">the </w:t>
      </w:r>
      <w:r w:rsidRPr="00DA1E82">
        <w:rPr>
          <w:rFonts w:cstheme="minorHAnsi"/>
        </w:rPr>
        <w:t>demographic</w:t>
      </w:r>
      <w:r w:rsidR="00195144" w:rsidRPr="00DA1E82">
        <w:rPr>
          <w:rFonts w:cstheme="minorHAnsi"/>
          <w:lang w:val="en-GB"/>
        </w:rPr>
        <w:t xml:space="preserve"> variables age, sex, and education,</w:t>
      </w:r>
      <w:r w:rsidRPr="00DA1E82">
        <w:rPr>
          <w:rFonts w:cstheme="minorHAnsi"/>
        </w:rPr>
        <w:t xml:space="preserve"> on majority to minority</w:t>
      </w:r>
      <w:ins w:id="10" w:author="Simons, J.G. (Jan-Willem)" w:date="2022-08-29T15:43:00Z">
        <w:r w:rsidR="005B1BC5">
          <w:rPr>
            <w:rFonts w:cstheme="minorHAnsi"/>
            <w:lang w:val="en-GB"/>
          </w:rPr>
          <w:t xml:space="preserve"> directed</w:t>
        </w:r>
      </w:ins>
      <w:r w:rsidRPr="00DA1E82">
        <w:rPr>
          <w:rFonts w:cstheme="minorHAnsi"/>
        </w:rPr>
        <w:t xml:space="preserve"> inter-ethnic attitudes in English, peer-reviewed research articles published during the 2010-2022 period</w:t>
      </w:r>
      <w:r w:rsidR="00195144" w:rsidRPr="00DA1E82">
        <w:rPr>
          <w:rFonts w:cstheme="minorHAnsi"/>
          <w:lang w:val="en-GB"/>
        </w:rPr>
        <w:t>.</w:t>
      </w:r>
    </w:p>
    <w:p w14:paraId="2535C8D1" w14:textId="77777777" w:rsidR="004E6978" w:rsidRPr="00DA1E82" w:rsidRDefault="004E6978" w:rsidP="00304CEB">
      <w:pPr>
        <w:pStyle w:val="NoSpacing"/>
        <w:rPr>
          <w:rFonts w:cstheme="minorHAnsi"/>
          <w:u w:val="single"/>
          <w:lang w:val="en-GB"/>
        </w:rPr>
      </w:pPr>
    </w:p>
    <w:p w14:paraId="16E079FA" w14:textId="698EC559" w:rsidR="003E233A" w:rsidRPr="00DA1E82" w:rsidRDefault="00416CCF" w:rsidP="00304CEB">
      <w:pPr>
        <w:pStyle w:val="NoSpacing"/>
        <w:rPr>
          <w:rFonts w:cstheme="minorHAnsi"/>
          <w:lang w:val="en-GB"/>
        </w:rPr>
      </w:pPr>
      <w:r w:rsidRPr="00DA1E82">
        <w:rPr>
          <w:rFonts w:cstheme="minorHAnsi"/>
          <w:u w:val="single"/>
          <w:lang w:val="en-GB"/>
        </w:rPr>
        <w:t>Section 3: Methods.</w:t>
      </w:r>
    </w:p>
    <w:p w14:paraId="541BD1D5" w14:textId="2A14E19C" w:rsidR="00416CCF" w:rsidRPr="00DA1E82" w:rsidRDefault="00416CCF" w:rsidP="00304CEB">
      <w:pPr>
        <w:pStyle w:val="NoSpacing"/>
        <w:rPr>
          <w:rFonts w:cstheme="minorHAnsi"/>
          <w:lang w:val="en-GB"/>
        </w:rPr>
      </w:pPr>
    </w:p>
    <w:p w14:paraId="7E1FD80A" w14:textId="0ED16BC3" w:rsidR="00416CCF" w:rsidRPr="00DA1E82" w:rsidRDefault="00416CCF" w:rsidP="00304CEB">
      <w:pPr>
        <w:pStyle w:val="NoSpacing"/>
        <w:rPr>
          <w:rFonts w:cstheme="minorHAnsi"/>
          <w:lang w:val="en-GB"/>
        </w:rPr>
      </w:pPr>
      <w:r w:rsidRPr="00DA1E82">
        <w:rPr>
          <w:rFonts w:cstheme="minorHAnsi"/>
          <w:b/>
          <w:bCs/>
          <w:lang w:val="en-GB"/>
        </w:rPr>
        <w:t>Eligibility Criteria.</w:t>
      </w:r>
    </w:p>
    <w:p w14:paraId="7A1522D3" w14:textId="19CB7B6A" w:rsidR="003E233A" w:rsidRPr="00DA1E82" w:rsidRDefault="003E233A" w:rsidP="00304CEB">
      <w:pPr>
        <w:pStyle w:val="NoSpacing"/>
        <w:rPr>
          <w:rFonts w:cstheme="minorHAnsi"/>
          <w:i/>
          <w:iCs/>
          <w:lang w:val="en-GB"/>
        </w:rPr>
      </w:pPr>
      <w:r w:rsidRPr="00DA1E82">
        <w:rPr>
          <w:rFonts w:cstheme="minorHAnsi"/>
          <w:i/>
          <w:iCs/>
        </w:rPr>
        <w:t>Item 8. Specify the study characteristics (such</w:t>
      </w:r>
      <w:r w:rsidRPr="00DA1E82">
        <w:rPr>
          <w:rFonts w:cstheme="minorHAnsi"/>
          <w:i/>
          <w:iCs/>
          <w:lang w:val="en-GB"/>
        </w:rPr>
        <w:t xml:space="preserve"> </w:t>
      </w:r>
      <w:r w:rsidRPr="00DA1E82">
        <w:rPr>
          <w:rFonts w:cstheme="minorHAnsi"/>
          <w:i/>
          <w:iCs/>
        </w:rPr>
        <w:t>as PICO, study design, setting, time frame) and</w:t>
      </w:r>
      <w:r w:rsidRPr="00DA1E82">
        <w:rPr>
          <w:rFonts w:cstheme="minorHAnsi"/>
          <w:i/>
          <w:iCs/>
          <w:lang w:val="en-GB"/>
        </w:rPr>
        <w:t xml:space="preserve"> </w:t>
      </w:r>
      <w:r w:rsidRPr="00DA1E82">
        <w:rPr>
          <w:rFonts w:cstheme="minorHAnsi"/>
          <w:i/>
          <w:iCs/>
        </w:rPr>
        <w:t>report characteristics (such as years considered,</w:t>
      </w:r>
      <w:r w:rsidRPr="00DA1E82">
        <w:rPr>
          <w:rFonts w:cstheme="minorHAnsi"/>
          <w:i/>
          <w:iCs/>
          <w:lang w:val="en-GB"/>
        </w:rPr>
        <w:t xml:space="preserve"> </w:t>
      </w:r>
      <w:r w:rsidRPr="00DA1E82">
        <w:rPr>
          <w:rFonts w:cstheme="minorHAnsi"/>
          <w:i/>
          <w:iCs/>
        </w:rPr>
        <w:t>language, publication status) to be used as</w:t>
      </w:r>
      <w:r w:rsidRPr="00DA1E82">
        <w:rPr>
          <w:rFonts w:cstheme="minorHAnsi"/>
          <w:i/>
          <w:iCs/>
          <w:lang w:val="en-GB"/>
        </w:rPr>
        <w:t xml:space="preserve"> </w:t>
      </w:r>
      <w:r w:rsidRPr="00DA1E82">
        <w:rPr>
          <w:rFonts w:cstheme="minorHAnsi"/>
          <w:i/>
          <w:iCs/>
        </w:rPr>
        <w:t>criteria for eligibility for the review</w:t>
      </w:r>
      <w:r w:rsidRPr="00DA1E82">
        <w:rPr>
          <w:rFonts w:cstheme="minorHAnsi"/>
          <w:i/>
          <w:iCs/>
          <w:lang w:val="en-GB"/>
        </w:rPr>
        <w:t>.</w:t>
      </w:r>
    </w:p>
    <w:p w14:paraId="56BA677A" w14:textId="48586CBA" w:rsidR="003E233A" w:rsidRPr="00DA1E82" w:rsidRDefault="003E233A" w:rsidP="00304CEB">
      <w:pPr>
        <w:pStyle w:val="NoSpacing"/>
        <w:rPr>
          <w:rFonts w:cstheme="minorHAnsi"/>
          <w:lang w:val="en-GB"/>
        </w:rPr>
      </w:pPr>
    </w:p>
    <w:p w14:paraId="141AC324" w14:textId="7BA1EA05" w:rsidR="004777EB" w:rsidRPr="00DA1E82" w:rsidRDefault="004777EB" w:rsidP="00304CEB">
      <w:pPr>
        <w:pStyle w:val="NoSpacing"/>
        <w:rPr>
          <w:rFonts w:cstheme="minorHAnsi"/>
          <w:lang w:val="en-GB"/>
        </w:rPr>
      </w:pPr>
      <w:r w:rsidRPr="00DA1E82">
        <w:rPr>
          <w:rFonts w:cstheme="minorHAnsi"/>
        </w:rPr>
        <w:t xml:space="preserve">Studies will be selected according to </w:t>
      </w:r>
      <w:r w:rsidR="00B856E8" w:rsidRPr="00DA1E82">
        <w:rPr>
          <w:rFonts w:cstheme="minorHAnsi"/>
          <w:lang w:val="en-GB"/>
        </w:rPr>
        <w:t>a</w:t>
      </w:r>
      <w:r w:rsidR="00CF10B8" w:rsidRPr="00DA1E82">
        <w:rPr>
          <w:rFonts w:cstheme="minorHAnsi"/>
          <w:lang w:val="en-GB"/>
        </w:rPr>
        <w:t xml:space="preserve"> set of</w:t>
      </w:r>
      <w:r w:rsidRPr="00DA1E82">
        <w:rPr>
          <w:rFonts w:cstheme="minorHAnsi"/>
        </w:rPr>
        <w:t xml:space="preserve"> </w:t>
      </w:r>
      <w:r w:rsidR="00CF10B8" w:rsidRPr="00DA1E82">
        <w:rPr>
          <w:rFonts w:cstheme="minorHAnsi"/>
          <w:lang w:val="en-GB"/>
        </w:rPr>
        <w:t xml:space="preserve">study eligibility and review eligibility </w:t>
      </w:r>
      <w:r w:rsidRPr="00DA1E82">
        <w:rPr>
          <w:rFonts w:cstheme="minorHAnsi"/>
        </w:rPr>
        <w:t>criteria</w:t>
      </w:r>
      <w:r w:rsidR="00B856E8" w:rsidRPr="00DA1E82">
        <w:rPr>
          <w:rFonts w:cstheme="minorHAnsi"/>
          <w:lang w:val="en-GB"/>
        </w:rPr>
        <w:t xml:space="preserve">. </w:t>
      </w:r>
      <w:r w:rsidR="00D52438" w:rsidRPr="00DA1E82">
        <w:rPr>
          <w:rFonts w:cstheme="minorHAnsi"/>
          <w:lang w:val="en-GB"/>
        </w:rPr>
        <w:t xml:space="preserve">According to </w:t>
      </w:r>
      <w:r w:rsidR="00222E21" w:rsidRPr="00DA1E82">
        <w:rPr>
          <w:rFonts w:cstheme="minorHAnsi"/>
          <w:lang w:val="en-GB"/>
        </w:rPr>
        <w:t xml:space="preserve">the </w:t>
      </w:r>
      <w:r w:rsidR="00D52438" w:rsidRPr="00DA1E82">
        <w:rPr>
          <w:rFonts w:cstheme="minorHAnsi"/>
          <w:lang w:val="en-GB"/>
        </w:rPr>
        <w:t>PRISMA-P</w:t>
      </w:r>
      <w:r w:rsidR="00222E21" w:rsidRPr="00DA1E82">
        <w:rPr>
          <w:rFonts w:cstheme="minorHAnsi"/>
          <w:lang w:val="en-GB"/>
        </w:rPr>
        <w:t xml:space="preserve"> guidelines</w:t>
      </w:r>
      <w:r w:rsidR="00D52438" w:rsidRPr="00DA1E82">
        <w:rPr>
          <w:rFonts w:cstheme="minorHAnsi"/>
          <w:lang w:val="en-GB"/>
        </w:rPr>
        <w:t>, s</w:t>
      </w:r>
      <w:proofErr w:type="spellStart"/>
      <w:r w:rsidR="00D52438" w:rsidRPr="00DA1E82">
        <w:rPr>
          <w:rFonts w:cstheme="minorHAnsi"/>
        </w:rPr>
        <w:t>tudy</w:t>
      </w:r>
      <w:proofErr w:type="spellEnd"/>
      <w:r w:rsidR="00D52438" w:rsidRPr="00DA1E82">
        <w:rPr>
          <w:rFonts w:cstheme="minorHAnsi"/>
        </w:rPr>
        <w:t xml:space="preserve"> eligibility criteria are </w:t>
      </w:r>
      <w:r w:rsidR="00D52438" w:rsidRPr="00DA1E82">
        <w:rPr>
          <w:rFonts w:cstheme="minorHAnsi"/>
          <w:lang w:val="en-GB"/>
        </w:rPr>
        <w:t>“</w:t>
      </w:r>
      <w:r w:rsidR="00D52438" w:rsidRPr="00DA1E82">
        <w:rPr>
          <w:rFonts w:cstheme="minorHAnsi"/>
        </w:rPr>
        <w:t>the typical PICO elements that form</w:t>
      </w:r>
      <w:r w:rsidR="00D52438" w:rsidRPr="00DA1E82">
        <w:rPr>
          <w:rFonts w:cstheme="minorHAnsi"/>
          <w:lang w:val="en-GB"/>
        </w:rPr>
        <w:t xml:space="preserve"> </w:t>
      </w:r>
      <w:r w:rsidR="00D52438" w:rsidRPr="00DA1E82">
        <w:rPr>
          <w:rFonts w:cstheme="minorHAnsi"/>
        </w:rPr>
        <w:t xml:space="preserve">the basis of clinical questions. These include </w:t>
      </w:r>
      <w:r w:rsidR="00CD25E7" w:rsidRPr="00DA1E82">
        <w:rPr>
          <w:rFonts w:cstheme="minorHAnsi"/>
          <w:lang w:val="en-GB"/>
        </w:rPr>
        <w:t>populations</w:t>
      </w:r>
      <w:r w:rsidR="00D52438" w:rsidRPr="00DA1E82">
        <w:rPr>
          <w:rFonts w:cstheme="minorHAnsi"/>
        </w:rPr>
        <w:t>,</w:t>
      </w:r>
      <w:r w:rsidR="00D52438" w:rsidRPr="00DA1E82">
        <w:rPr>
          <w:rFonts w:cstheme="minorHAnsi"/>
          <w:lang w:val="en-GB"/>
        </w:rPr>
        <w:t xml:space="preserve"> </w:t>
      </w:r>
      <w:r w:rsidR="00D52438" w:rsidRPr="00DA1E82">
        <w:rPr>
          <w:rFonts w:cstheme="minorHAnsi"/>
        </w:rPr>
        <w:t>interventions, comparators, outcomes, time frames for follow-up,</w:t>
      </w:r>
      <w:r w:rsidR="00D52438" w:rsidRPr="00DA1E82">
        <w:rPr>
          <w:rFonts w:cstheme="minorHAnsi"/>
          <w:lang w:val="en-GB"/>
        </w:rPr>
        <w:t xml:space="preserve"> </w:t>
      </w:r>
      <w:r w:rsidR="00D52438" w:rsidRPr="00DA1E82">
        <w:rPr>
          <w:rFonts w:cstheme="minorHAnsi"/>
        </w:rPr>
        <w:t>settings in which the interventions are delivered, and study</w:t>
      </w:r>
      <w:r w:rsidR="00D52438" w:rsidRPr="00DA1E82">
        <w:rPr>
          <w:rFonts w:cstheme="minorHAnsi"/>
          <w:lang w:val="en-GB"/>
        </w:rPr>
        <w:t xml:space="preserve"> </w:t>
      </w:r>
      <w:r w:rsidR="00D52438" w:rsidRPr="00DA1E82">
        <w:rPr>
          <w:rFonts w:cstheme="minorHAnsi"/>
        </w:rPr>
        <w:t>designs of interest</w:t>
      </w:r>
      <w:r w:rsidR="00D52438" w:rsidRPr="00DA1E82">
        <w:rPr>
          <w:rFonts w:cstheme="minorHAnsi"/>
          <w:lang w:val="en-GB"/>
        </w:rPr>
        <w:t>.” The t</w:t>
      </w:r>
      <w:proofErr w:type="spellStart"/>
      <w:r w:rsidR="00D52438" w:rsidRPr="00DA1E82">
        <w:rPr>
          <w:rFonts w:cstheme="minorHAnsi"/>
        </w:rPr>
        <w:t>ime</w:t>
      </w:r>
      <w:proofErr w:type="spellEnd"/>
      <w:r w:rsidR="00D52438" w:rsidRPr="00DA1E82">
        <w:rPr>
          <w:rFonts w:cstheme="minorHAnsi"/>
        </w:rPr>
        <w:t xml:space="preserve"> frames for follow-up</w:t>
      </w:r>
      <w:r w:rsidR="00D52438" w:rsidRPr="00DA1E82">
        <w:rPr>
          <w:rFonts w:cstheme="minorHAnsi"/>
          <w:lang w:val="en-GB"/>
        </w:rPr>
        <w:t xml:space="preserve"> criterium is not discussed because it is not applicable in the context of sociological research. </w:t>
      </w:r>
      <w:r w:rsidR="00222E21" w:rsidRPr="00DA1E82">
        <w:rPr>
          <w:rFonts w:cstheme="minorHAnsi"/>
          <w:lang w:val="en-GB"/>
        </w:rPr>
        <w:t>The r</w:t>
      </w:r>
      <w:proofErr w:type="spellStart"/>
      <w:r w:rsidR="00D52438" w:rsidRPr="00DA1E82">
        <w:rPr>
          <w:rFonts w:cstheme="minorHAnsi"/>
        </w:rPr>
        <w:t>eview</w:t>
      </w:r>
      <w:proofErr w:type="spellEnd"/>
      <w:r w:rsidR="00D52438" w:rsidRPr="00DA1E82">
        <w:rPr>
          <w:rFonts w:cstheme="minorHAnsi"/>
        </w:rPr>
        <w:t xml:space="preserve"> eligibility criteria</w:t>
      </w:r>
      <w:r w:rsidR="00222E21" w:rsidRPr="00DA1E82">
        <w:rPr>
          <w:rFonts w:cstheme="minorHAnsi"/>
          <w:lang w:val="en-GB"/>
        </w:rPr>
        <w:t xml:space="preserve"> identified by PRISMA-P</w:t>
      </w:r>
      <w:r w:rsidR="00B856E8" w:rsidRPr="00DA1E82">
        <w:rPr>
          <w:rFonts w:cstheme="minorHAnsi"/>
          <w:lang w:val="en-GB"/>
        </w:rPr>
        <w:t xml:space="preserve"> </w:t>
      </w:r>
      <w:r w:rsidR="00D52438" w:rsidRPr="00DA1E82">
        <w:rPr>
          <w:rFonts w:cstheme="minorHAnsi"/>
        </w:rPr>
        <w:t xml:space="preserve">are </w:t>
      </w:r>
      <w:r w:rsidR="00B856E8" w:rsidRPr="00DA1E82">
        <w:rPr>
          <w:rFonts w:cstheme="minorHAnsi"/>
          <w:lang w:val="en-GB"/>
        </w:rPr>
        <w:t>“</w:t>
      </w:r>
      <w:r w:rsidR="00D52438" w:rsidRPr="00DA1E82">
        <w:rPr>
          <w:rFonts w:cstheme="minorHAnsi"/>
        </w:rPr>
        <w:t>likely to include geographical</w:t>
      </w:r>
      <w:r w:rsidR="00D52438" w:rsidRPr="00DA1E82">
        <w:rPr>
          <w:rFonts w:cstheme="minorHAnsi"/>
          <w:lang w:val="en-GB"/>
        </w:rPr>
        <w:t xml:space="preserve"> </w:t>
      </w:r>
      <w:r w:rsidR="00D52438" w:rsidRPr="00DA1E82">
        <w:rPr>
          <w:rFonts w:cstheme="minorHAnsi"/>
        </w:rPr>
        <w:t>location, languages of publication, publication status (such as</w:t>
      </w:r>
      <w:r w:rsidR="00D52438" w:rsidRPr="00DA1E82">
        <w:rPr>
          <w:rFonts w:cstheme="minorHAnsi"/>
          <w:lang w:val="en-GB"/>
        </w:rPr>
        <w:t xml:space="preserve"> </w:t>
      </w:r>
      <w:r w:rsidR="00D52438" w:rsidRPr="00DA1E82">
        <w:rPr>
          <w:rFonts w:cstheme="minorHAnsi"/>
        </w:rPr>
        <w:t>inclusion of unpublished material or abstracts), and years of</w:t>
      </w:r>
      <w:r w:rsidR="00D52438" w:rsidRPr="00DA1E82">
        <w:rPr>
          <w:rFonts w:cstheme="minorHAnsi"/>
          <w:lang w:val="en-GB"/>
        </w:rPr>
        <w:t xml:space="preserve"> </w:t>
      </w:r>
      <w:r w:rsidR="00D52438" w:rsidRPr="00DA1E82">
        <w:rPr>
          <w:rFonts w:cstheme="minorHAnsi"/>
        </w:rPr>
        <w:t>publication.</w:t>
      </w:r>
      <w:r w:rsidR="00D52438" w:rsidRPr="00DA1E82">
        <w:rPr>
          <w:rFonts w:cstheme="minorHAnsi"/>
          <w:lang w:val="en-GB"/>
        </w:rPr>
        <w:t>”</w:t>
      </w:r>
      <w:r w:rsidR="00D52438" w:rsidRPr="00DA1E82">
        <w:rPr>
          <w:rFonts w:cstheme="minorHAnsi"/>
        </w:rPr>
        <w:t xml:space="preserve"> </w:t>
      </w:r>
    </w:p>
    <w:p w14:paraId="1ED6ECBC" w14:textId="77777777" w:rsidR="00D52438" w:rsidRPr="00DA1E82" w:rsidRDefault="00D52438" w:rsidP="00304CEB">
      <w:pPr>
        <w:pStyle w:val="NoSpacing"/>
        <w:rPr>
          <w:rFonts w:cstheme="minorHAnsi"/>
          <w:lang w:val="en-GB"/>
        </w:rPr>
      </w:pPr>
    </w:p>
    <w:p w14:paraId="16118306" w14:textId="1F56B659" w:rsidR="00CF10B8" w:rsidRPr="00DA1E82" w:rsidRDefault="007136C8" w:rsidP="00304CEB">
      <w:pPr>
        <w:pStyle w:val="NoSpacing"/>
        <w:rPr>
          <w:rFonts w:cstheme="minorHAnsi"/>
          <w:lang w:val="en-GB"/>
        </w:rPr>
      </w:pPr>
      <w:r w:rsidRPr="00DA1E82">
        <w:rPr>
          <w:rFonts w:cstheme="minorHAnsi"/>
          <w:lang w:val="en-GB"/>
        </w:rPr>
        <w:t>Populations</w:t>
      </w:r>
      <w:r w:rsidR="00CF10B8" w:rsidRPr="00DA1E82">
        <w:rPr>
          <w:rFonts w:cstheme="minorHAnsi"/>
          <w:lang w:val="en-GB"/>
        </w:rPr>
        <w:t>.</w:t>
      </w:r>
    </w:p>
    <w:p w14:paraId="1EA29CF0" w14:textId="6BE3FF6E" w:rsidR="00CF10B8" w:rsidRPr="00DA1E82" w:rsidRDefault="00FE0F7F" w:rsidP="00304CEB">
      <w:pPr>
        <w:pStyle w:val="NoSpacing"/>
        <w:rPr>
          <w:rFonts w:cstheme="minorHAnsi"/>
          <w:lang w:val="en-GB"/>
        </w:rPr>
      </w:pPr>
      <w:r w:rsidRPr="00DA1E82">
        <w:rPr>
          <w:rFonts w:cstheme="minorHAnsi"/>
          <w:lang w:val="en-GB"/>
        </w:rPr>
        <w:t>The p</w:t>
      </w:r>
      <w:r w:rsidR="007136C8" w:rsidRPr="00DA1E82">
        <w:rPr>
          <w:rFonts w:cstheme="minorHAnsi"/>
          <w:lang w:val="en-GB"/>
        </w:rPr>
        <w:t xml:space="preserve">opulations </w:t>
      </w:r>
      <w:r w:rsidRPr="00DA1E82">
        <w:rPr>
          <w:rFonts w:cstheme="minorHAnsi"/>
          <w:lang w:val="en-GB"/>
        </w:rPr>
        <w:t xml:space="preserve">that will be included in the systematic review </w:t>
      </w:r>
      <w:r w:rsidR="007136C8" w:rsidRPr="00DA1E82">
        <w:rPr>
          <w:rFonts w:cstheme="minorHAnsi"/>
          <w:lang w:val="en-GB"/>
        </w:rPr>
        <w:t>are ethnic majority groups that hold an attitude toward an ethnic minority group.</w:t>
      </w:r>
    </w:p>
    <w:p w14:paraId="4ED7294F" w14:textId="77777777" w:rsidR="007136C8" w:rsidRPr="00DA1E82" w:rsidRDefault="007136C8" w:rsidP="00CF10B8">
      <w:pPr>
        <w:pStyle w:val="NoSpacing"/>
        <w:rPr>
          <w:rFonts w:cstheme="minorHAnsi"/>
        </w:rPr>
      </w:pPr>
    </w:p>
    <w:p w14:paraId="7BD59632" w14:textId="2F589876" w:rsidR="007136C8" w:rsidRPr="00DA1E82" w:rsidRDefault="00CF10B8" w:rsidP="00CF10B8">
      <w:pPr>
        <w:pStyle w:val="NoSpacing"/>
        <w:rPr>
          <w:rFonts w:cstheme="minorHAnsi"/>
        </w:rPr>
      </w:pPr>
      <w:r w:rsidRPr="00DA1E82">
        <w:rPr>
          <w:rFonts w:cstheme="minorHAnsi"/>
        </w:rPr>
        <w:t>Interventions</w:t>
      </w:r>
      <w:r w:rsidRPr="00DA1E82">
        <w:rPr>
          <w:rFonts w:cstheme="minorHAnsi"/>
        </w:rPr>
        <w:tab/>
      </w:r>
    </w:p>
    <w:p w14:paraId="4156A24F" w14:textId="77777777" w:rsidR="00E22B76" w:rsidRDefault="00C14DF4" w:rsidP="00304CEB">
      <w:pPr>
        <w:pStyle w:val="NoSpacing"/>
        <w:rPr>
          <w:rFonts w:cstheme="minorHAnsi"/>
          <w:lang w:val="en-GB"/>
        </w:rPr>
      </w:pPr>
      <w:r w:rsidRPr="00DA1E82">
        <w:rPr>
          <w:rFonts w:cstheme="minorHAnsi"/>
          <w:lang w:val="en-GB"/>
        </w:rPr>
        <w:t>The i</w:t>
      </w:r>
      <w:r w:rsidR="007136C8" w:rsidRPr="00DA1E82">
        <w:rPr>
          <w:rFonts w:cstheme="minorHAnsi"/>
          <w:lang w:val="en-GB"/>
        </w:rPr>
        <w:t xml:space="preserve">nterventions </w:t>
      </w:r>
      <w:r w:rsidRPr="00DA1E82">
        <w:rPr>
          <w:rFonts w:cstheme="minorHAnsi"/>
          <w:lang w:val="en-GB"/>
        </w:rPr>
        <w:t xml:space="preserve">that will be included in the systematic review </w:t>
      </w:r>
      <w:r w:rsidR="007136C8" w:rsidRPr="00DA1E82">
        <w:rPr>
          <w:rFonts w:cstheme="minorHAnsi"/>
          <w:lang w:val="en-GB"/>
        </w:rPr>
        <w:t>are group threat, group contact, socialization, media and the demographic variables age, sex, and education.</w:t>
      </w:r>
      <w:r w:rsidR="00467F0F">
        <w:rPr>
          <w:rFonts w:cstheme="minorHAnsi"/>
          <w:lang w:val="en-GB"/>
        </w:rPr>
        <w:t xml:space="preserve"> Starting with the demographic variables, </w:t>
      </w:r>
      <w:r w:rsidR="00B34EAC">
        <w:rPr>
          <w:rFonts w:cstheme="minorHAnsi"/>
          <w:lang w:val="en-GB"/>
        </w:rPr>
        <w:t xml:space="preserve">we define these </w:t>
      </w:r>
      <w:r w:rsidR="00467F0F">
        <w:rPr>
          <w:rFonts w:cstheme="minorHAnsi"/>
          <w:lang w:val="en-GB"/>
        </w:rPr>
        <w:t xml:space="preserve">as the </w:t>
      </w:r>
      <w:r w:rsidR="008911B1">
        <w:rPr>
          <w:rFonts w:cstheme="minorHAnsi"/>
          <w:lang w:val="en-GB"/>
        </w:rPr>
        <w:t>chronological age</w:t>
      </w:r>
      <w:r w:rsidR="00DD779F">
        <w:rPr>
          <w:rFonts w:cstheme="minorHAnsi"/>
          <w:lang w:val="en-GB"/>
        </w:rPr>
        <w:t>, sex, and highest level of education received, as indicated by the respondent. Although</w:t>
      </w:r>
      <w:r w:rsidR="00342B9B">
        <w:rPr>
          <w:rFonts w:cstheme="minorHAnsi"/>
          <w:lang w:val="en-GB"/>
        </w:rPr>
        <w:t xml:space="preserve"> </w:t>
      </w:r>
      <w:r w:rsidR="00ED5BF9">
        <w:rPr>
          <w:rFonts w:cstheme="minorHAnsi"/>
          <w:lang w:val="en-GB"/>
        </w:rPr>
        <w:t xml:space="preserve">these demographic variables have their own </w:t>
      </w:r>
      <w:r w:rsidR="00DD779F">
        <w:rPr>
          <w:rFonts w:cstheme="minorHAnsi"/>
          <w:lang w:val="en-GB"/>
        </w:rPr>
        <w:t>complexities</w:t>
      </w:r>
      <w:r w:rsidR="008911B1">
        <w:rPr>
          <w:rFonts w:cstheme="minorHAnsi"/>
          <w:lang w:val="en-GB"/>
        </w:rPr>
        <w:t>,</w:t>
      </w:r>
      <w:r w:rsidR="00DD779F">
        <w:rPr>
          <w:rFonts w:cstheme="minorHAnsi"/>
          <w:lang w:val="en-GB"/>
        </w:rPr>
        <w:t xml:space="preserve"> the</w:t>
      </w:r>
      <w:r w:rsidR="00ED5BF9">
        <w:rPr>
          <w:rFonts w:cstheme="minorHAnsi"/>
          <w:lang w:val="en-GB"/>
        </w:rPr>
        <w:t>y</w:t>
      </w:r>
      <w:r w:rsidR="00342B9B">
        <w:rPr>
          <w:rFonts w:cstheme="minorHAnsi"/>
          <w:lang w:val="en-GB"/>
        </w:rPr>
        <w:t xml:space="preserve"> generally</w:t>
      </w:r>
      <w:r w:rsidR="008911B1">
        <w:rPr>
          <w:rFonts w:cstheme="minorHAnsi"/>
          <w:lang w:val="en-GB"/>
        </w:rPr>
        <w:t xml:space="preserve"> refer to </w:t>
      </w:r>
      <w:r w:rsidR="00800862">
        <w:rPr>
          <w:rFonts w:cstheme="minorHAnsi"/>
          <w:lang w:val="en-GB"/>
        </w:rPr>
        <w:t xml:space="preserve">the same concept </w:t>
      </w:r>
      <w:r w:rsidR="00342B9B">
        <w:rPr>
          <w:rFonts w:cstheme="minorHAnsi"/>
          <w:lang w:val="en-GB"/>
        </w:rPr>
        <w:t xml:space="preserve">and are measured </w:t>
      </w:r>
      <w:r w:rsidR="00800862">
        <w:rPr>
          <w:rFonts w:cstheme="minorHAnsi"/>
          <w:lang w:val="en-GB"/>
        </w:rPr>
        <w:t xml:space="preserve">in uniform ways. </w:t>
      </w:r>
    </w:p>
    <w:p w14:paraId="0D900907" w14:textId="35C42910" w:rsidR="005B1BC5" w:rsidRDefault="00B13B96" w:rsidP="00E22B76">
      <w:pPr>
        <w:pStyle w:val="NoSpacing"/>
        <w:ind w:firstLine="720"/>
        <w:rPr>
          <w:ins w:id="11" w:author="Simons, J.G. (Jan-Willem)" w:date="2022-08-29T15:43:00Z"/>
          <w:rFonts w:cstheme="minorHAnsi"/>
          <w:lang w:val="en-GB"/>
        </w:rPr>
      </w:pPr>
      <w:r w:rsidRPr="00DA1E82">
        <w:rPr>
          <w:rFonts w:cstheme="minorHAnsi"/>
          <w:lang w:val="en-GB"/>
        </w:rPr>
        <w:t>With respect to the group threat, group contact, socialization, and media interventions</w:t>
      </w:r>
      <w:r w:rsidR="006C2941">
        <w:rPr>
          <w:rFonts w:cstheme="minorHAnsi"/>
          <w:lang w:val="en-GB"/>
        </w:rPr>
        <w:t>, we need to impose an additional layer on</w:t>
      </w:r>
      <w:r w:rsidR="00800862">
        <w:rPr>
          <w:rFonts w:cstheme="minorHAnsi"/>
          <w:lang w:val="en-GB"/>
        </w:rPr>
        <w:t xml:space="preserve"> both</w:t>
      </w:r>
      <w:r w:rsidR="006C2941">
        <w:rPr>
          <w:rFonts w:cstheme="minorHAnsi"/>
          <w:lang w:val="en-GB"/>
        </w:rPr>
        <w:t xml:space="preserve"> the conceptual and measurement level, </w:t>
      </w:r>
      <w:r w:rsidR="007136C8" w:rsidRPr="00DA1E82">
        <w:rPr>
          <w:rFonts w:cstheme="minorHAnsi"/>
          <w:lang w:val="en-GB"/>
        </w:rPr>
        <w:t xml:space="preserve">because these </w:t>
      </w:r>
      <w:r w:rsidR="00C14DF4" w:rsidRPr="00DA1E82">
        <w:rPr>
          <w:rFonts w:cstheme="minorHAnsi"/>
          <w:lang w:val="en-GB"/>
        </w:rPr>
        <w:t>are not</w:t>
      </w:r>
      <w:r w:rsidR="00DD779F">
        <w:rPr>
          <w:rFonts w:cstheme="minorHAnsi"/>
          <w:lang w:val="en-GB"/>
        </w:rPr>
        <w:t xml:space="preserve"> </w:t>
      </w:r>
      <w:r w:rsidR="00C14DF4" w:rsidRPr="00DA1E82">
        <w:rPr>
          <w:rFonts w:cstheme="minorHAnsi"/>
          <w:lang w:val="en-GB"/>
        </w:rPr>
        <w:t xml:space="preserve">homogeneous </w:t>
      </w:r>
      <w:r w:rsidR="007136C8" w:rsidRPr="00DA1E82">
        <w:rPr>
          <w:rFonts w:cstheme="minorHAnsi"/>
          <w:lang w:val="en-GB"/>
        </w:rPr>
        <w:t>terms</w:t>
      </w:r>
      <w:r w:rsidR="00DD779F">
        <w:rPr>
          <w:rFonts w:cstheme="minorHAnsi"/>
          <w:lang w:val="en-GB"/>
        </w:rPr>
        <w:t xml:space="preserve">. </w:t>
      </w:r>
      <w:r w:rsidR="006C2941">
        <w:rPr>
          <w:rFonts w:cstheme="minorHAnsi"/>
          <w:lang w:val="en-GB"/>
        </w:rPr>
        <w:t xml:space="preserve">On the conceptual level, </w:t>
      </w:r>
      <w:r w:rsidR="00ED5BF9">
        <w:rPr>
          <w:rFonts w:cstheme="minorHAnsi"/>
          <w:lang w:val="en-GB"/>
        </w:rPr>
        <w:t>w</w:t>
      </w:r>
      <w:r w:rsidR="00342B9B">
        <w:rPr>
          <w:rFonts w:cstheme="minorHAnsi"/>
          <w:lang w:val="en-GB"/>
        </w:rPr>
        <w:t>e a-priori</w:t>
      </w:r>
      <w:r w:rsidR="008911B1">
        <w:rPr>
          <w:rFonts w:cstheme="minorHAnsi"/>
          <w:lang w:val="en-GB"/>
        </w:rPr>
        <w:t xml:space="preserve"> apply </w:t>
      </w:r>
      <w:r w:rsidR="00ED5BF9">
        <w:rPr>
          <w:rFonts w:cstheme="minorHAnsi"/>
          <w:lang w:val="en-GB"/>
        </w:rPr>
        <w:t>a</w:t>
      </w:r>
      <w:r w:rsidR="008911B1">
        <w:rPr>
          <w:rFonts w:cstheme="minorHAnsi"/>
          <w:lang w:val="en-GB"/>
        </w:rPr>
        <w:t xml:space="preserve"> </w:t>
      </w:r>
      <w:r w:rsidR="00ED5BF9">
        <w:rPr>
          <w:rFonts w:cstheme="minorHAnsi"/>
          <w:lang w:val="en-GB"/>
        </w:rPr>
        <w:t xml:space="preserve">conceptual </w:t>
      </w:r>
      <w:r w:rsidR="008911B1">
        <w:rPr>
          <w:rFonts w:cstheme="minorHAnsi"/>
          <w:lang w:val="en-GB"/>
        </w:rPr>
        <w:t>distinction</w:t>
      </w:r>
      <w:r w:rsidR="00ED5BF9">
        <w:rPr>
          <w:rFonts w:cstheme="minorHAnsi"/>
          <w:lang w:val="en-GB"/>
        </w:rPr>
        <w:t xml:space="preserve"> for each of these determinants</w:t>
      </w:r>
      <w:r w:rsidR="006C2941">
        <w:rPr>
          <w:rFonts w:cstheme="minorHAnsi"/>
          <w:lang w:val="en-GB"/>
        </w:rPr>
        <w:t xml:space="preserve"> on the basis of theory</w:t>
      </w:r>
      <w:r w:rsidR="00ED5BF9">
        <w:rPr>
          <w:rFonts w:cstheme="minorHAnsi"/>
          <w:lang w:val="en-GB"/>
        </w:rPr>
        <w:t>. F</w:t>
      </w:r>
      <w:r w:rsidR="00342B9B">
        <w:rPr>
          <w:rFonts w:cstheme="minorHAnsi"/>
          <w:lang w:val="en-GB"/>
        </w:rPr>
        <w:t xml:space="preserve">or group threat we make a distinction between </w:t>
      </w:r>
      <w:r w:rsidR="008911B1">
        <w:rPr>
          <w:rFonts w:cstheme="minorHAnsi"/>
          <w:lang w:val="en-GB"/>
        </w:rPr>
        <w:t xml:space="preserve">realistic and symbolic </w:t>
      </w:r>
      <w:r w:rsidR="00342B9B">
        <w:rPr>
          <w:rFonts w:cstheme="minorHAnsi"/>
          <w:lang w:val="en-GB"/>
        </w:rPr>
        <w:t>threat</w:t>
      </w:r>
      <w:r w:rsidR="00ED5BF9">
        <w:rPr>
          <w:rFonts w:cstheme="minorHAnsi"/>
          <w:lang w:val="en-GB"/>
        </w:rPr>
        <w:t>.</w:t>
      </w:r>
      <w:r w:rsidR="00342B9B">
        <w:rPr>
          <w:rFonts w:cstheme="minorHAnsi"/>
          <w:lang w:val="en-GB"/>
        </w:rPr>
        <w:t xml:space="preserve"> </w:t>
      </w:r>
      <w:r w:rsidR="00ED5BF9">
        <w:rPr>
          <w:rFonts w:cstheme="minorHAnsi"/>
          <w:lang w:val="en-GB"/>
        </w:rPr>
        <w:t>F</w:t>
      </w:r>
      <w:r w:rsidR="00342B9B">
        <w:rPr>
          <w:rFonts w:cstheme="minorHAnsi"/>
          <w:lang w:val="en-GB"/>
        </w:rPr>
        <w:t xml:space="preserve">or group contact, we make a distinction between </w:t>
      </w:r>
      <w:r w:rsidR="008911B1">
        <w:rPr>
          <w:rFonts w:cstheme="minorHAnsi"/>
          <w:lang w:val="en-GB"/>
        </w:rPr>
        <w:t>direct and extended contact</w:t>
      </w:r>
      <w:r w:rsidR="00ED5BF9">
        <w:rPr>
          <w:rFonts w:cstheme="minorHAnsi"/>
          <w:lang w:val="en-GB"/>
        </w:rPr>
        <w:t xml:space="preserve">. We do not </w:t>
      </w:r>
      <w:r w:rsidR="00B34EAC">
        <w:rPr>
          <w:rFonts w:cstheme="minorHAnsi"/>
          <w:lang w:val="en-GB"/>
        </w:rPr>
        <w:t>consider imagined contact or</w:t>
      </w:r>
      <w:r w:rsidR="00ED5BF9">
        <w:rPr>
          <w:rFonts w:cstheme="minorHAnsi"/>
          <w:lang w:val="en-GB"/>
        </w:rPr>
        <w:t xml:space="preserve"> vicarious contact that is not facilitated through media</w:t>
      </w:r>
      <w:r w:rsidR="00B34EAC">
        <w:rPr>
          <w:rFonts w:cstheme="minorHAnsi"/>
          <w:lang w:val="en-GB"/>
        </w:rPr>
        <w:t xml:space="preserve">. </w:t>
      </w:r>
      <w:r w:rsidR="00ED5BF9">
        <w:rPr>
          <w:rFonts w:cstheme="minorHAnsi"/>
          <w:lang w:val="en-GB"/>
        </w:rPr>
        <w:t>F</w:t>
      </w:r>
      <w:r w:rsidR="00342B9B">
        <w:rPr>
          <w:rFonts w:cstheme="minorHAnsi"/>
          <w:lang w:val="en-GB"/>
        </w:rPr>
        <w:t>or socialization, we make a distinction between</w:t>
      </w:r>
      <w:r w:rsidR="00DD779F">
        <w:rPr>
          <w:rFonts w:cstheme="minorHAnsi"/>
          <w:lang w:val="en-GB"/>
        </w:rPr>
        <w:t xml:space="preserve"> </w:t>
      </w:r>
      <w:r w:rsidR="00342B9B">
        <w:rPr>
          <w:rFonts w:cstheme="minorHAnsi"/>
          <w:lang w:val="en-GB"/>
        </w:rPr>
        <w:t xml:space="preserve">the effect of </w:t>
      </w:r>
      <w:r w:rsidR="00DD779F">
        <w:rPr>
          <w:rFonts w:cstheme="minorHAnsi"/>
          <w:lang w:val="en-GB"/>
        </w:rPr>
        <w:t>parents, peers, and the in-group</w:t>
      </w:r>
      <w:r w:rsidR="00342B9B">
        <w:rPr>
          <w:rFonts w:cstheme="minorHAnsi"/>
          <w:lang w:val="en-GB"/>
        </w:rPr>
        <w:t xml:space="preserve"> in which the respondent is embedded. Finally, for media, </w:t>
      </w:r>
      <w:r w:rsidR="00342B9B">
        <w:rPr>
          <w:lang w:val="en-GB"/>
        </w:rPr>
        <w:t xml:space="preserve">we </w:t>
      </w:r>
      <w:r w:rsidR="00ED5BF9">
        <w:rPr>
          <w:lang w:val="en-GB"/>
        </w:rPr>
        <w:t>make a distinction between</w:t>
      </w:r>
      <w:r w:rsidR="00342B9B">
        <w:t xml:space="preserve"> </w:t>
      </w:r>
      <w:proofErr w:type="spellStart"/>
      <w:r w:rsidR="00342B9B">
        <w:t>parasocial</w:t>
      </w:r>
      <w:proofErr w:type="spellEnd"/>
      <w:r w:rsidR="00342B9B">
        <w:t xml:space="preserve"> contact</w:t>
      </w:r>
      <w:r w:rsidR="00B34EAC">
        <w:rPr>
          <w:lang w:val="en-GB"/>
        </w:rPr>
        <w:t xml:space="preserve"> </w:t>
      </w:r>
      <w:del w:id="12" w:author="Simons, J.G. (Jan-Willem)" w:date="2022-08-29T15:43:00Z">
        <w:r w:rsidR="00B34EAC" w:rsidDel="005B1BC5">
          <w:rPr>
            <w:lang w:val="en-GB"/>
          </w:rPr>
          <w:delText>-</w:delText>
        </w:r>
      </w:del>
      <w:ins w:id="13" w:author="Simons, J.G. (Jan-Willem)" w:date="2022-08-29T15:43:00Z">
        <w:r w:rsidR="005B1BC5">
          <w:rPr>
            <w:lang w:val="en-GB"/>
          </w:rPr>
          <w:t>–</w:t>
        </w:r>
      </w:ins>
      <w:r w:rsidR="00B34EAC">
        <w:rPr>
          <w:lang w:val="en-GB"/>
        </w:rPr>
        <w:t xml:space="preserve"> </w:t>
      </w:r>
      <w:r w:rsidR="00342B9B">
        <w:rPr>
          <w:lang w:val="en-GB"/>
        </w:rPr>
        <w:t>where the</w:t>
      </w:r>
      <w:r w:rsidR="00342B9B">
        <w:t xml:space="preserve"> </w:t>
      </w:r>
      <w:r w:rsidR="00342B9B">
        <w:rPr>
          <w:lang w:val="en-GB"/>
        </w:rPr>
        <w:t xml:space="preserve">respondent </w:t>
      </w:r>
      <w:r w:rsidR="00342B9B">
        <w:t>observes</w:t>
      </w:r>
      <w:r w:rsidR="00342B9B">
        <w:rPr>
          <w:lang w:val="en-GB"/>
        </w:rPr>
        <w:t xml:space="preserve"> the </w:t>
      </w:r>
      <w:r w:rsidR="00ED5BF9">
        <w:rPr>
          <w:lang w:val="en-GB"/>
        </w:rPr>
        <w:t xml:space="preserve">ethnic </w:t>
      </w:r>
      <w:r w:rsidR="00342B9B">
        <w:rPr>
          <w:lang w:val="en-GB"/>
        </w:rPr>
        <w:t>outgroup through media</w:t>
      </w:r>
      <w:r w:rsidR="00B34EAC">
        <w:rPr>
          <w:lang w:val="en-GB"/>
        </w:rPr>
        <w:t xml:space="preserve"> </w:t>
      </w:r>
      <w:del w:id="14" w:author="Simons, J.G. (Jan-Willem)" w:date="2022-08-29T15:43:00Z">
        <w:r w:rsidR="00B34EAC" w:rsidDel="005B1BC5">
          <w:rPr>
            <w:lang w:val="en-GB"/>
          </w:rPr>
          <w:delText>-</w:delText>
        </w:r>
      </w:del>
      <w:ins w:id="15" w:author="Simons, J.G. (Jan-Willem)" w:date="2022-08-29T15:43:00Z">
        <w:r w:rsidR="005B1BC5">
          <w:rPr>
            <w:lang w:val="en-GB"/>
          </w:rPr>
          <w:t>–</w:t>
        </w:r>
      </w:ins>
      <w:r w:rsidR="00342B9B">
        <w:rPr>
          <w:lang w:val="en-GB"/>
        </w:rPr>
        <w:t xml:space="preserve"> and </w:t>
      </w:r>
      <w:r w:rsidR="00342B9B">
        <w:t>vicarious contact</w:t>
      </w:r>
      <w:r w:rsidR="00B34EAC">
        <w:rPr>
          <w:lang w:val="en-GB"/>
        </w:rPr>
        <w:t xml:space="preserve"> </w:t>
      </w:r>
      <w:del w:id="16" w:author="Simons, J.G. (Jan-Willem)" w:date="2022-08-29T15:43:00Z">
        <w:r w:rsidR="00B34EAC" w:rsidDel="005B1BC5">
          <w:rPr>
            <w:lang w:val="en-GB"/>
          </w:rPr>
          <w:delText>-</w:delText>
        </w:r>
      </w:del>
      <w:ins w:id="17" w:author="Simons, J.G. (Jan-Willem)" w:date="2022-08-29T15:43:00Z">
        <w:r w:rsidR="005B1BC5">
          <w:rPr>
            <w:lang w:val="en-GB"/>
          </w:rPr>
          <w:t>–</w:t>
        </w:r>
      </w:ins>
      <w:r w:rsidR="00342B9B">
        <w:t xml:space="preserve"> </w:t>
      </w:r>
      <w:proofErr w:type="spellStart"/>
      <w:r w:rsidR="00342B9B">
        <w:t>wh</w:t>
      </w:r>
      <w:proofErr w:type="spellEnd"/>
      <w:r w:rsidR="00342B9B">
        <w:rPr>
          <w:lang w:val="en-GB"/>
        </w:rPr>
        <w:t>ere the respondent</w:t>
      </w:r>
      <w:r w:rsidR="00ED5BF9">
        <w:rPr>
          <w:lang w:val="en-GB"/>
        </w:rPr>
        <w:t xml:space="preserve"> observe</w:t>
      </w:r>
      <w:r w:rsidR="00800862">
        <w:rPr>
          <w:lang w:val="en-GB"/>
        </w:rPr>
        <w:t>s</w:t>
      </w:r>
      <w:r w:rsidR="00342B9B">
        <w:rPr>
          <w:lang w:val="en-GB"/>
        </w:rPr>
        <w:t xml:space="preserve"> </w:t>
      </w:r>
      <w:r w:rsidR="00342B9B">
        <w:t>fellow</w:t>
      </w:r>
      <w:r w:rsidR="00ED5BF9">
        <w:rPr>
          <w:lang w:val="en-GB"/>
        </w:rPr>
        <w:t xml:space="preserve"> ethnic</w:t>
      </w:r>
      <w:r w:rsidR="00342B9B">
        <w:t xml:space="preserve"> ingroup members interacting with</w:t>
      </w:r>
      <w:r w:rsidR="00ED5BF9">
        <w:rPr>
          <w:lang w:val="en-GB"/>
        </w:rPr>
        <w:t xml:space="preserve"> ethnic</w:t>
      </w:r>
      <w:r w:rsidR="00342B9B">
        <w:t xml:space="preserve"> outgroup</w:t>
      </w:r>
      <w:r w:rsidR="00ED5BF9">
        <w:rPr>
          <w:lang w:val="en-GB"/>
        </w:rPr>
        <w:t xml:space="preserve"> members</w:t>
      </w:r>
      <w:r w:rsidR="00800862">
        <w:rPr>
          <w:lang w:val="en-GB"/>
        </w:rPr>
        <w:t xml:space="preserve"> through media</w:t>
      </w:r>
      <w:r w:rsidR="00342B9B">
        <w:t>.</w:t>
      </w:r>
      <w:r w:rsidR="007136C8" w:rsidRPr="00DA1E82">
        <w:rPr>
          <w:rFonts w:cstheme="minorHAnsi"/>
          <w:lang w:val="en-GB"/>
        </w:rPr>
        <w:t xml:space="preserve"> </w:t>
      </w:r>
    </w:p>
    <w:p w14:paraId="754E6BA7" w14:textId="15B6D77A" w:rsidR="00CF10B8" w:rsidRPr="00DA1E82" w:rsidRDefault="00B34EAC" w:rsidP="00E22B76">
      <w:pPr>
        <w:pStyle w:val="NoSpacing"/>
        <w:ind w:firstLine="720"/>
        <w:rPr>
          <w:rFonts w:cstheme="minorHAnsi"/>
          <w:lang w:val="en-GB"/>
        </w:rPr>
      </w:pPr>
      <w:r>
        <w:rPr>
          <w:rFonts w:cstheme="minorHAnsi"/>
          <w:lang w:val="en-GB"/>
        </w:rPr>
        <w:t xml:space="preserve">Note that this a-priori </w:t>
      </w:r>
      <w:ins w:id="18" w:author="Simons, J.G. (Jan-Willem)" w:date="2022-08-29T15:43:00Z">
        <w:r w:rsidR="005B1BC5">
          <w:rPr>
            <w:rFonts w:cstheme="minorHAnsi"/>
            <w:lang w:val="en-GB"/>
          </w:rPr>
          <w:t>theo</w:t>
        </w:r>
      </w:ins>
      <w:ins w:id="19" w:author="Simons, J.G. (Jan-Willem)" w:date="2022-08-29T15:44:00Z">
        <w:r w:rsidR="005B1BC5">
          <w:rPr>
            <w:rFonts w:cstheme="minorHAnsi"/>
            <w:lang w:val="en-GB"/>
          </w:rPr>
          <w:t xml:space="preserve">retical </w:t>
        </w:r>
      </w:ins>
      <w:r>
        <w:rPr>
          <w:rFonts w:cstheme="minorHAnsi"/>
          <w:lang w:val="en-GB"/>
        </w:rPr>
        <w:t xml:space="preserve">framework will be used </w:t>
      </w:r>
      <w:r w:rsidR="00CE63D9">
        <w:rPr>
          <w:rFonts w:cstheme="minorHAnsi"/>
          <w:lang w:val="en-GB"/>
        </w:rPr>
        <w:t xml:space="preserve">to </w:t>
      </w:r>
      <w:del w:id="20" w:author="Simons, J.G. (Jan-Willem)" w:date="2022-08-29T15:46:00Z">
        <w:r w:rsidR="00CE63D9" w:rsidDel="005B1BC5">
          <w:rPr>
            <w:rFonts w:cstheme="minorHAnsi"/>
            <w:lang w:val="en-GB"/>
          </w:rPr>
          <w:delText xml:space="preserve">guide parts of </w:delText>
        </w:r>
      </w:del>
      <w:r>
        <w:rPr>
          <w:rFonts w:cstheme="minorHAnsi"/>
          <w:lang w:val="en-GB"/>
        </w:rPr>
        <w:t>the systematic review</w:t>
      </w:r>
      <w:r w:rsidR="006C2941">
        <w:rPr>
          <w:rFonts w:cstheme="minorHAnsi"/>
          <w:lang w:val="en-GB"/>
        </w:rPr>
        <w:t xml:space="preserve">. </w:t>
      </w:r>
      <w:del w:id="21" w:author="Simons, J.G. (Jan-Willem)" w:date="2022-08-29T15:46:00Z">
        <w:r w:rsidR="006C2941" w:rsidDel="005B1BC5">
          <w:rPr>
            <w:rFonts w:cstheme="minorHAnsi"/>
            <w:lang w:val="en-GB"/>
          </w:rPr>
          <w:delText xml:space="preserve">Examples </w:delText>
        </w:r>
      </w:del>
      <w:ins w:id="22" w:author="Simons, J.G. (Jan-Willem)" w:date="2022-08-29T15:46:00Z">
        <w:r w:rsidR="005B1BC5">
          <w:rPr>
            <w:rFonts w:cstheme="minorHAnsi"/>
            <w:lang w:val="en-GB"/>
          </w:rPr>
          <w:t xml:space="preserve">An example of this </w:t>
        </w:r>
      </w:ins>
      <w:r w:rsidR="006C2941">
        <w:rPr>
          <w:rFonts w:cstheme="minorHAnsi"/>
          <w:lang w:val="en-GB"/>
        </w:rPr>
        <w:t>are the keywords that will be used in the literature searc</w:t>
      </w:r>
      <w:r w:rsidR="00CE63D9">
        <w:rPr>
          <w:rFonts w:cstheme="minorHAnsi"/>
          <w:lang w:val="en-GB"/>
        </w:rPr>
        <w:t>h</w:t>
      </w:r>
      <w:ins w:id="23" w:author="Simons, J.G. (Jan-Willem)" w:date="2022-08-29T15:46:00Z">
        <w:r w:rsidR="005B1BC5">
          <w:rPr>
            <w:rFonts w:cstheme="minorHAnsi"/>
            <w:lang w:val="en-GB"/>
          </w:rPr>
          <w:t>.</w:t>
        </w:r>
      </w:ins>
      <w:r w:rsidR="006C2941">
        <w:rPr>
          <w:rFonts w:cstheme="minorHAnsi"/>
          <w:lang w:val="en-GB"/>
        </w:rPr>
        <w:t xml:space="preserve"> </w:t>
      </w:r>
      <w:del w:id="24" w:author="Simons, J.G. (Jan-Willem)" w:date="2022-08-29T15:46:00Z">
        <w:r w:rsidR="006C2941" w:rsidDel="005B1BC5">
          <w:rPr>
            <w:rFonts w:cstheme="minorHAnsi"/>
            <w:lang w:val="en-GB"/>
          </w:rPr>
          <w:delText xml:space="preserve">and the </w:delText>
        </w:r>
        <w:r w:rsidR="00CE63D9" w:rsidDel="005B1BC5">
          <w:rPr>
            <w:rFonts w:cstheme="minorHAnsi"/>
            <w:lang w:val="en-GB"/>
          </w:rPr>
          <w:delText xml:space="preserve">theoretical </w:delText>
        </w:r>
        <w:r w:rsidR="006C2941" w:rsidDel="005B1BC5">
          <w:rPr>
            <w:rFonts w:cstheme="minorHAnsi"/>
            <w:lang w:val="en-GB"/>
          </w:rPr>
          <w:delText>categories of a determinant that will be scrutinized and compared in the meta-analysis</w:delText>
        </w:r>
        <w:r w:rsidDel="005B1BC5">
          <w:rPr>
            <w:rFonts w:cstheme="minorHAnsi"/>
            <w:lang w:val="en-GB"/>
          </w:rPr>
          <w:delText xml:space="preserve">. </w:delText>
        </w:r>
      </w:del>
      <w:r w:rsidR="00820EC1">
        <w:rPr>
          <w:rFonts w:cstheme="minorHAnsi"/>
          <w:lang w:val="en-GB"/>
        </w:rPr>
        <w:t xml:space="preserve">From a practical, empirical standpoint, </w:t>
      </w:r>
      <w:r w:rsidR="008C38FE">
        <w:rPr>
          <w:rFonts w:cstheme="minorHAnsi"/>
          <w:lang w:val="en-GB"/>
        </w:rPr>
        <w:t>it</w:t>
      </w:r>
      <w:r w:rsidR="00820EC1">
        <w:rPr>
          <w:rFonts w:cstheme="minorHAnsi"/>
          <w:lang w:val="en-GB"/>
        </w:rPr>
        <w:t xml:space="preserve"> can </w:t>
      </w:r>
      <w:del w:id="25" w:author="Simons, J.G. (Jan-Willem)" w:date="2022-08-29T15:46:00Z">
        <w:r w:rsidR="00E22B76" w:rsidDel="005B1BC5">
          <w:rPr>
            <w:rFonts w:cstheme="minorHAnsi"/>
            <w:lang w:val="en-GB"/>
          </w:rPr>
          <w:delText xml:space="preserve">furthermore </w:delText>
        </w:r>
      </w:del>
      <w:ins w:id="26" w:author="Simons, J.G. (Jan-Willem)" w:date="2022-08-29T15:46:00Z">
        <w:r w:rsidR="005B1BC5">
          <w:rPr>
            <w:rFonts w:cstheme="minorHAnsi"/>
            <w:lang w:val="en-GB"/>
          </w:rPr>
          <w:t xml:space="preserve">however </w:t>
        </w:r>
      </w:ins>
      <w:r w:rsidR="00820EC1">
        <w:rPr>
          <w:rFonts w:cstheme="minorHAnsi"/>
          <w:lang w:val="en-GB"/>
        </w:rPr>
        <w:t>be</w:t>
      </w:r>
      <w:r w:rsidR="008C38FE">
        <w:rPr>
          <w:rFonts w:cstheme="minorHAnsi"/>
          <w:lang w:val="en-GB"/>
        </w:rPr>
        <w:t xml:space="preserve"> hard to</w:t>
      </w:r>
      <w:r w:rsidR="00820EC1">
        <w:rPr>
          <w:rFonts w:cstheme="minorHAnsi"/>
          <w:lang w:val="en-GB"/>
        </w:rPr>
        <w:t xml:space="preserve"> a-priori speci</w:t>
      </w:r>
      <w:r w:rsidR="00C31337">
        <w:rPr>
          <w:rFonts w:cstheme="minorHAnsi"/>
          <w:lang w:val="en-GB"/>
        </w:rPr>
        <w:t xml:space="preserve">fy </w:t>
      </w:r>
      <w:r w:rsidR="00820EC1">
        <w:rPr>
          <w:rFonts w:cstheme="minorHAnsi"/>
          <w:lang w:val="en-GB"/>
        </w:rPr>
        <w:t>the outline of</w:t>
      </w:r>
      <w:r w:rsidR="008C38FE">
        <w:rPr>
          <w:rFonts w:cstheme="minorHAnsi"/>
          <w:lang w:val="en-GB"/>
        </w:rPr>
        <w:t xml:space="preserve"> </w:t>
      </w:r>
      <w:r w:rsidR="00820EC1">
        <w:rPr>
          <w:rFonts w:cstheme="minorHAnsi"/>
          <w:lang w:val="en-GB"/>
        </w:rPr>
        <w:t>a meta-analysis</w:t>
      </w:r>
      <w:r w:rsidR="008C38FE">
        <w:rPr>
          <w:rFonts w:cstheme="minorHAnsi"/>
          <w:lang w:val="en-GB"/>
        </w:rPr>
        <w:t xml:space="preserve"> on the basis of theory alone, in the sense that </w:t>
      </w:r>
      <w:ins w:id="27" w:author="Simons, J.G. (Jan-Willem)" w:date="2022-08-29T15:47:00Z">
        <w:r w:rsidR="005B1BC5">
          <w:rPr>
            <w:rFonts w:cstheme="minorHAnsi"/>
            <w:lang w:val="en-GB"/>
          </w:rPr>
          <w:t xml:space="preserve">it is hard for any expert to have a comprehensive </w:t>
        </w:r>
      </w:ins>
      <w:ins w:id="28" w:author="Simons, J.G. (Jan-Willem)" w:date="2022-08-29T15:48:00Z">
        <w:r w:rsidR="00926E52">
          <w:rPr>
            <w:rFonts w:cstheme="minorHAnsi"/>
            <w:lang w:val="en-GB"/>
          </w:rPr>
          <w:t>overview</w:t>
        </w:r>
      </w:ins>
      <w:ins w:id="29" w:author="Simons, J.G. (Jan-Willem)" w:date="2022-08-29T15:47:00Z">
        <w:r w:rsidR="005B1BC5">
          <w:rPr>
            <w:rFonts w:cstheme="minorHAnsi"/>
            <w:lang w:val="en-GB"/>
          </w:rPr>
          <w:t xml:space="preserve"> </w:t>
        </w:r>
      </w:ins>
      <w:ins w:id="30" w:author="Simons, J.G. (Jan-Willem)" w:date="2022-08-29T15:48:00Z">
        <w:r w:rsidR="00926E52">
          <w:rPr>
            <w:rFonts w:cstheme="minorHAnsi"/>
            <w:lang w:val="en-GB"/>
          </w:rPr>
          <w:t xml:space="preserve">of these large and conceptually heterogeneous </w:t>
        </w:r>
      </w:ins>
      <w:ins w:id="31" w:author="Simons, J.G. (Jan-Willem)" w:date="2022-08-29T15:52:00Z">
        <w:r w:rsidR="00926E52">
          <w:rPr>
            <w:rFonts w:cstheme="minorHAnsi"/>
            <w:lang w:val="en-GB"/>
          </w:rPr>
          <w:t>literatures</w:t>
        </w:r>
      </w:ins>
      <w:ins w:id="32" w:author="Simons, J.G. (Jan-Willem)" w:date="2022-08-29T15:47:00Z">
        <w:r w:rsidR="005B1BC5">
          <w:rPr>
            <w:rFonts w:cstheme="minorHAnsi"/>
            <w:lang w:val="en-GB"/>
          </w:rPr>
          <w:t xml:space="preserve">. </w:t>
        </w:r>
      </w:ins>
      <w:del w:id="33" w:author="Simons, J.G. (Jan-Willem)" w:date="2022-08-29T15:47:00Z">
        <w:r w:rsidR="008C38FE" w:rsidDel="005B1BC5">
          <w:rPr>
            <w:rFonts w:cstheme="minorHAnsi"/>
            <w:lang w:val="en-GB"/>
          </w:rPr>
          <w:delText xml:space="preserve">there might not be sufficient information in the form of estimates from articles. </w:delText>
        </w:r>
      </w:del>
      <w:r w:rsidR="007136C8" w:rsidRPr="00DA1E82">
        <w:rPr>
          <w:rFonts w:cstheme="minorHAnsi"/>
          <w:lang w:val="en-GB"/>
        </w:rPr>
        <w:t xml:space="preserve">As such, </w:t>
      </w:r>
      <w:ins w:id="34" w:author="Simons, J.G. (Jan-Willem)" w:date="2022-08-29T15:49:00Z">
        <w:r w:rsidR="00926E52">
          <w:rPr>
            <w:rFonts w:cstheme="minorHAnsi"/>
            <w:lang w:val="en-GB"/>
          </w:rPr>
          <w:t xml:space="preserve">our initial aim is descriptive, </w:t>
        </w:r>
      </w:ins>
      <w:ins w:id="35" w:author="Simons, J.G. (Jan-Willem)" w:date="2022-08-29T15:50:00Z">
        <w:r w:rsidR="00926E52">
          <w:rPr>
            <w:rFonts w:cstheme="minorHAnsi"/>
            <w:lang w:val="en-GB"/>
          </w:rPr>
          <w:t>in that we seek to identify a large, significant set of each of these extant literatu</w:t>
        </w:r>
      </w:ins>
      <w:ins w:id="36" w:author="Simons, J.G. (Jan-Willem)" w:date="2022-08-29T15:52:00Z">
        <w:r w:rsidR="00926E52">
          <w:rPr>
            <w:rFonts w:cstheme="minorHAnsi"/>
            <w:lang w:val="en-GB"/>
          </w:rPr>
          <w:t>re</w:t>
        </w:r>
      </w:ins>
      <w:ins w:id="37" w:author="Simons, J.G. (Jan-Willem)" w:date="2022-08-29T15:50:00Z">
        <w:r w:rsidR="00926E52">
          <w:rPr>
            <w:rFonts w:cstheme="minorHAnsi"/>
            <w:lang w:val="en-GB"/>
          </w:rPr>
          <w:t xml:space="preserve">s. </w:t>
        </w:r>
      </w:ins>
      <w:ins w:id="38" w:author="Simons, J.G. (Jan-Willem)" w:date="2022-08-29T15:51:00Z">
        <w:r w:rsidR="00926E52">
          <w:rPr>
            <w:rFonts w:cstheme="minorHAnsi"/>
            <w:lang w:val="en-GB"/>
          </w:rPr>
          <w:t xml:space="preserve">On that </w:t>
        </w:r>
      </w:ins>
      <w:ins w:id="39" w:author="Simons, J.G. (Jan-Willem)" w:date="2022-08-29T15:53:00Z">
        <w:r w:rsidR="00926E52">
          <w:rPr>
            <w:rFonts w:cstheme="minorHAnsi"/>
            <w:lang w:val="en-GB"/>
          </w:rPr>
          <w:t>a posteriori</w:t>
        </w:r>
      </w:ins>
      <w:ins w:id="40" w:author="Simons, J.G. (Jan-Willem)" w:date="2022-08-29T15:51:00Z">
        <w:r w:rsidR="00926E52">
          <w:rPr>
            <w:rFonts w:cstheme="minorHAnsi"/>
            <w:lang w:val="en-GB"/>
          </w:rPr>
          <w:t xml:space="preserve"> basis</w:t>
        </w:r>
      </w:ins>
      <w:ins w:id="41" w:author="Simons, J.G. (Jan-Willem)" w:date="2022-08-29T15:50:00Z">
        <w:r w:rsidR="00926E52">
          <w:rPr>
            <w:rFonts w:cstheme="minorHAnsi"/>
            <w:lang w:val="en-GB"/>
          </w:rPr>
          <w:t xml:space="preserve"> we</w:t>
        </w:r>
      </w:ins>
      <w:ins w:id="42" w:author="Simons, J.G. (Jan-Willem)" w:date="2022-08-29T15:51:00Z">
        <w:r w:rsidR="00926E52">
          <w:rPr>
            <w:rFonts w:cstheme="minorHAnsi"/>
            <w:lang w:val="en-GB"/>
          </w:rPr>
          <w:t xml:space="preserve"> </w:t>
        </w:r>
      </w:ins>
      <w:ins w:id="43" w:author="Simons, J.G. (Jan-Willem)" w:date="2022-08-29T15:56:00Z">
        <w:r w:rsidR="000E4192">
          <w:rPr>
            <w:rFonts w:cstheme="minorHAnsi"/>
            <w:lang w:val="en-GB"/>
          </w:rPr>
          <w:t>subsequently</w:t>
        </w:r>
      </w:ins>
      <w:ins w:id="44" w:author="Simons, J.G. (Jan-Willem)" w:date="2022-08-29T15:52:00Z">
        <w:r w:rsidR="00926E52">
          <w:rPr>
            <w:rFonts w:cstheme="minorHAnsi"/>
            <w:lang w:val="en-GB"/>
          </w:rPr>
          <w:t xml:space="preserve"> aim to</w:t>
        </w:r>
      </w:ins>
      <w:ins w:id="45" w:author="Simons, J.G. (Jan-Willem)" w:date="2022-08-29T15:50:00Z">
        <w:r w:rsidR="00926E52">
          <w:rPr>
            <w:rFonts w:cstheme="minorHAnsi"/>
            <w:lang w:val="en-GB"/>
          </w:rPr>
          <w:t xml:space="preserve"> </w:t>
        </w:r>
      </w:ins>
      <w:ins w:id="46" w:author="Simons, J.G. (Jan-Willem)" w:date="2022-08-29T15:51:00Z">
        <w:r w:rsidR="00926E52">
          <w:rPr>
            <w:rFonts w:cstheme="minorHAnsi"/>
            <w:lang w:val="en-GB"/>
          </w:rPr>
          <w:t>more precisely define our inclusion criteria and execute a systematic review</w:t>
        </w:r>
      </w:ins>
      <w:ins w:id="47" w:author="Simons, J.G. (Jan-Willem)" w:date="2022-08-29T15:56:00Z">
        <w:r w:rsidR="000E4192">
          <w:rPr>
            <w:rFonts w:cstheme="minorHAnsi"/>
            <w:lang w:val="en-GB"/>
          </w:rPr>
          <w:t xml:space="preserve"> on that basis</w:t>
        </w:r>
      </w:ins>
      <w:ins w:id="48" w:author="Simons, J.G. (Jan-Willem)" w:date="2022-08-29T15:51:00Z">
        <w:r w:rsidR="00926E52">
          <w:rPr>
            <w:rFonts w:cstheme="minorHAnsi"/>
            <w:lang w:val="en-GB"/>
          </w:rPr>
          <w:t>.</w:t>
        </w:r>
      </w:ins>
      <w:ins w:id="49" w:author="Simons, J.G. (Jan-Willem)" w:date="2022-08-29T15:50:00Z">
        <w:r w:rsidR="00926E52">
          <w:rPr>
            <w:rFonts w:cstheme="minorHAnsi"/>
            <w:lang w:val="en-GB"/>
          </w:rPr>
          <w:t xml:space="preserve"> </w:t>
        </w:r>
      </w:ins>
      <w:del w:id="50" w:author="Simons, J.G. (Jan-Willem)" w:date="2022-08-29T15:49:00Z">
        <w:r w:rsidR="007136C8" w:rsidRPr="00DA1E82" w:rsidDel="00926E52">
          <w:rPr>
            <w:rFonts w:cstheme="minorHAnsi"/>
            <w:lang w:val="en-GB"/>
          </w:rPr>
          <w:delText xml:space="preserve">we </w:delText>
        </w:r>
      </w:del>
      <w:del w:id="51" w:author="Simons, J.G. (Jan-Willem)" w:date="2022-08-29T15:50:00Z">
        <w:r w:rsidR="00820EC1" w:rsidDel="00926E52">
          <w:rPr>
            <w:rFonts w:cstheme="minorHAnsi"/>
            <w:lang w:val="en-GB"/>
          </w:rPr>
          <w:delText xml:space="preserve">inspect the degree to which the retrieved literature </w:delText>
        </w:r>
        <w:r w:rsidR="009A70E2" w:rsidDel="00926E52">
          <w:rPr>
            <w:rFonts w:cstheme="minorHAnsi"/>
            <w:lang w:val="en-GB"/>
          </w:rPr>
          <w:delText>sufficiently represents</w:delText>
        </w:r>
        <w:r w:rsidR="00820EC1" w:rsidDel="00926E52">
          <w:rPr>
            <w:rFonts w:cstheme="minorHAnsi"/>
            <w:lang w:val="en-GB"/>
          </w:rPr>
          <w:delText xml:space="preserve"> the </w:delText>
        </w:r>
        <w:r w:rsidR="00C31337" w:rsidDel="00926E52">
          <w:rPr>
            <w:rFonts w:cstheme="minorHAnsi"/>
            <w:lang w:val="en-GB"/>
          </w:rPr>
          <w:delText xml:space="preserve">a-priori </w:delText>
        </w:r>
        <w:r w:rsidR="00820EC1" w:rsidDel="00926E52">
          <w:rPr>
            <w:rFonts w:cstheme="minorHAnsi"/>
            <w:lang w:val="en-GB"/>
          </w:rPr>
          <w:delText xml:space="preserve">theoretical framework, and introduce empirical, </w:delText>
        </w:r>
        <w:r w:rsidR="008C38FE" w:rsidDel="00926E52">
          <w:rPr>
            <w:rFonts w:cstheme="minorHAnsi"/>
            <w:lang w:val="en-GB"/>
          </w:rPr>
          <w:delText>post hoc conceptual distinctions</w:delText>
        </w:r>
        <w:r w:rsidR="00820EC1" w:rsidDel="00926E52">
          <w:rPr>
            <w:rFonts w:cstheme="minorHAnsi"/>
            <w:lang w:val="en-GB"/>
          </w:rPr>
          <w:delText xml:space="preserve"> in the event </w:delText>
        </w:r>
        <w:r w:rsidR="009A70E2" w:rsidDel="00926E52">
          <w:rPr>
            <w:rFonts w:cstheme="minorHAnsi"/>
            <w:lang w:val="en-GB"/>
          </w:rPr>
          <w:delText>that it is found to be lacking</w:delText>
        </w:r>
        <w:r w:rsidR="00820EC1" w:rsidDel="00926E52">
          <w:rPr>
            <w:rFonts w:cstheme="minorHAnsi"/>
            <w:lang w:val="en-GB"/>
          </w:rPr>
          <w:delText>.</w:delText>
        </w:r>
        <w:r w:rsidR="008C38FE" w:rsidDel="00926E52">
          <w:rPr>
            <w:rFonts w:cstheme="minorHAnsi"/>
            <w:lang w:val="en-GB"/>
          </w:rPr>
          <w:delText xml:space="preserve"> </w:delText>
        </w:r>
        <w:r w:rsidR="007136C8" w:rsidRPr="00DA1E82" w:rsidDel="00926E52">
          <w:rPr>
            <w:rFonts w:cstheme="minorHAnsi"/>
            <w:lang w:val="en-GB"/>
          </w:rPr>
          <w:delText xml:space="preserve">Put differently, </w:delText>
        </w:r>
        <w:r w:rsidR="00842C05" w:rsidDel="00926E52">
          <w:rPr>
            <w:rFonts w:cstheme="minorHAnsi"/>
            <w:lang w:val="en-GB"/>
          </w:rPr>
          <w:delText>given th</w:delText>
        </w:r>
        <w:r w:rsidR="009A70E2" w:rsidDel="00926E52">
          <w:rPr>
            <w:rFonts w:cstheme="minorHAnsi"/>
            <w:lang w:val="en-GB"/>
          </w:rPr>
          <w:delText>at the</w:delText>
        </w:r>
        <w:r w:rsidR="00842C05" w:rsidDel="00926E52">
          <w:rPr>
            <w:rFonts w:cstheme="minorHAnsi"/>
            <w:lang w:val="en-GB"/>
          </w:rPr>
          <w:delText xml:space="preserve"> results</w:delText>
        </w:r>
        <w:r w:rsidR="00820EC1" w:rsidDel="00926E52">
          <w:rPr>
            <w:rFonts w:cstheme="minorHAnsi"/>
            <w:lang w:val="en-GB"/>
          </w:rPr>
          <w:delText xml:space="preserve"> </w:delText>
        </w:r>
        <w:r w:rsidR="00DD6A0C" w:rsidRPr="00DA1E82" w:rsidDel="00926E52">
          <w:rPr>
            <w:rFonts w:cstheme="minorHAnsi"/>
            <w:lang w:val="en-GB"/>
          </w:rPr>
          <w:delText xml:space="preserve">from a literature search on the basis of the </w:delText>
        </w:r>
        <w:r w:rsidR="008C38FE" w:rsidDel="00926E52">
          <w:rPr>
            <w:rFonts w:cstheme="minorHAnsi"/>
            <w:lang w:val="en-GB"/>
          </w:rPr>
          <w:delText>a-priori framework</w:delText>
        </w:r>
        <w:r w:rsidR="009A70E2" w:rsidDel="00926E52">
          <w:rPr>
            <w:rFonts w:cstheme="minorHAnsi"/>
            <w:lang w:val="en-GB"/>
          </w:rPr>
          <w:delText xml:space="preserve"> are unable to ensure sufficient </w:delText>
        </w:r>
        <w:r w:rsidR="009A70E2" w:rsidDel="00926E52">
          <w:rPr>
            <w:rFonts w:cstheme="minorHAnsi"/>
            <w:lang w:val="en-GB"/>
          </w:rPr>
          <w:lastRenderedPageBreak/>
          <w:delText>statistical power</w:delText>
        </w:r>
        <w:r w:rsidR="008C38FE" w:rsidDel="00926E52">
          <w:rPr>
            <w:rFonts w:cstheme="minorHAnsi"/>
            <w:lang w:val="en-GB"/>
          </w:rPr>
          <w:delText xml:space="preserve">, </w:delText>
        </w:r>
        <w:r w:rsidR="007136C8" w:rsidRPr="00DA1E82" w:rsidDel="00926E52">
          <w:rPr>
            <w:rFonts w:cstheme="minorHAnsi"/>
            <w:lang w:val="en-GB"/>
          </w:rPr>
          <w:delText xml:space="preserve">we identify the </w:delText>
        </w:r>
        <w:r w:rsidR="00DD6A0C" w:rsidRPr="00DA1E82" w:rsidDel="00926E52">
          <w:rPr>
            <w:rFonts w:cstheme="minorHAnsi"/>
            <w:lang w:val="en-GB"/>
          </w:rPr>
          <w:delText xml:space="preserve">set of </w:delText>
        </w:r>
        <w:r w:rsidR="007136C8" w:rsidRPr="00DA1E82" w:rsidDel="00926E52">
          <w:rPr>
            <w:rFonts w:cstheme="minorHAnsi"/>
            <w:lang w:val="en-GB"/>
          </w:rPr>
          <w:delText xml:space="preserve">most common </w:delText>
        </w:r>
        <w:r w:rsidR="00DD6A0C" w:rsidRPr="00DA1E82" w:rsidDel="00926E52">
          <w:rPr>
            <w:rFonts w:cstheme="minorHAnsi"/>
            <w:lang w:val="en-GB"/>
          </w:rPr>
          <w:delText>conceptualizations</w:delText>
        </w:r>
        <w:r w:rsidR="007136C8" w:rsidRPr="00DA1E82" w:rsidDel="00926E52">
          <w:rPr>
            <w:rFonts w:cstheme="minorHAnsi"/>
            <w:lang w:val="en-GB"/>
          </w:rPr>
          <w:delText xml:space="preserve"> of </w:delText>
        </w:r>
        <w:r w:rsidR="009A70E2" w:rsidDel="00926E52">
          <w:rPr>
            <w:rFonts w:cstheme="minorHAnsi"/>
            <w:lang w:val="en-GB"/>
          </w:rPr>
          <w:delText>the determinants</w:delText>
        </w:r>
        <w:r w:rsidR="00DD6A0C" w:rsidRPr="00DA1E82" w:rsidDel="00926E52">
          <w:rPr>
            <w:rFonts w:cstheme="minorHAnsi"/>
            <w:lang w:val="en-GB"/>
          </w:rPr>
          <w:delText xml:space="preserve"> within that set</w:delText>
        </w:r>
        <w:r w:rsidR="007136C8" w:rsidRPr="00DA1E82" w:rsidDel="00926E52">
          <w:rPr>
            <w:rFonts w:cstheme="minorHAnsi"/>
            <w:lang w:val="en-GB"/>
          </w:rPr>
          <w:delText xml:space="preserve">, and use </w:delText>
        </w:r>
        <w:r w:rsidR="00DD6A0C" w:rsidRPr="00DA1E82" w:rsidDel="00926E52">
          <w:rPr>
            <w:rFonts w:cstheme="minorHAnsi"/>
            <w:lang w:val="en-GB"/>
          </w:rPr>
          <w:delText xml:space="preserve">these as </w:delText>
        </w:r>
        <w:r w:rsidR="007136C8" w:rsidRPr="00DA1E82" w:rsidDel="00926E52">
          <w:rPr>
            <w:rFonts w:cstheme="minorHAnsi"/>
            <w:lang w:val="en-GB"/>
          </w:rPr>
          <w:delText xml:space="preserve">our </w:delText>
        </w:r>
        <w:r w:rsidR="008C38FE" w:rsidDel="00926E52">
          <w:rPr>
            <w:rFonts w:cstheme="minorHAnsi"/>
            <w:lang w:val="en-GB"/>
          </w:rPr>
          <w:delText>post hoc conceptualizations</w:delText>
        </w:r>
        <w:r w:rsidR="00165FE4" w:rsidDel="00926E52">
          <w:rPr>
            <w:rFonts w:cstheme="minorHAnsi"/>
            <w:lang w:val="en-GB"/>
          </w:rPr>
          <w:delText xml:space="preserve">. </w:delText>
        </w:r>
        <w:r w:rsidR="008C38FE" w:rsidDel="00926E52">
          <w:rPr>
            <w:rFonts w:cstheme="minorHAnsi"/>
            <w:lang w:val="en-GB"/>
          </w:rPr>
          <w:delText>Finally, w</w:delText>
        </w:r>
        <w:r w:rsidR="00CE63D9" w:rsidDel="00926E52">
          <w:rPr>
            <w:rFonts w:cstheme="minorHAnsi"/>
            <w:lang w:val="en-GB"/>
          </w:rPr>
          <w:delText xml:space="preserve">ith respect to </w:delText>
        </w:r>
        <w:r w:rsidR="008C38FE" w:rsidDel="00926E52">
          <w:rPr>
            <w:rFonts w:cstheme="minorHAnsi"/>
            <w:lang w:val="en-GB"/>
          </w:rPr>
          <w:delText xml:space="preserve">how these various concepts are measured, </w:delText>
        </w:r>
        <w:r w:rsidR="00CE63D9" w:rsidDel="00926E52">
          <w:rPr>
            <w:rFonts w:cstheme="minorHAnsi"/>
            <w:lang w:val="en-GB"/>
          </w:rPr>
          <w:delText>due to high</w:delText>
        </w:r>
        <w:r w:rsidR="00820EC1" w:rsidDel="00926E52">
          <w:rPr>
            <w:rFonts w:cstheme="minorHAnsi"/>
            <w:lang w:val="en-GB"/>
          </w:rPr>
          <w:delText xml:space="preserve"> levels</w:delText>
        </w:r>
        <w:r w:rsidR="00CE63D9" w:rsidDel="00926E52">
          <w:rPr>
            <w:rFonts w:cstheme="minorHAnsi"/>
            <w:lang w:val="en-GB"/>
          </w:rPr>
          <w:delText xml:space="preserve"> </w:delText>
        </w:r>
        <w:r w:rsidR="00820EC1" w:rsidDel="00926E52">
          <w:rPr>
            <w:rFonts w:cstheme="minorHAnsi"/>
            <w:lang w:val="en-GB"/>
          </w:rPr>
          <w:delText xml:space="preserve">of heterogeneity that we might expect in these </w:delText>
        </w:r>
        <w:r w:rsidR="00D561E0" w:rsidDel="00926E52">
          <w:rPr>
            <w:rFonts w:cstheme="minorHAnsi"/>
            <w:lang w:val="en-GB"/>
          </w:rPr>
          <w:delText>various</w:delText>
        </w:r>
        <w:r w:rsidR="00820EC1" w:rsidDel="00926E52">
          <w:rPr>
            <w:rFonts w:cstheme="minorHAnsi"/>
            <w:lang w:val="en-GB"/>
          </w:rPr>
          <w:delText xml:space="preserve"> reach fields</w:delText>
        </w:r>
        <w:r w:rsidR="00CE63D9" w:rsidDel="00926E52">
          <w:rPr>
            <w:rFonts w:cstheme="minorHAnsi"/>
            <w:lang w:val="en-GB"/>
          </w:rPr>
          <w:delText>,</w:delText>
        </w:r>
        <w:r w:rsidR="008C38FE" w:rsidDel="00926E52">
          <w:rPr>
            <w:rFonts w:cstheme="minorHAnsi"/>
            <w:lang w:val="en-GB"/>
          </w:rPr>
          <w:delText xml:space="preserve"> we might observe variance</w:delText>
        </w:r>
        <w:r w:rsidR="00820EC1" w:rsidDel="00926E52">
          <w:rPr>
            <w:rFonts w:cstheme="minorHAnsi"/>
            <w:lang w:val="en-GB"/>
          </w:rPr>
          <w:delText xml:space="preserve"> </w:delText>
        </w:r>
        <w:r w:rsidR="00FA231A" w:rsidDel="00926E52">
          <w:rPr>
            <w:rFonts w:cstheme="minorHAnsi"/>
            <w:lang w:val="en-GB"/>
          </w:rPr>
          <w:delText>such</w:delText>
        </w:r>
        <w:r w:rsidR="00820EC1" w:rsidDel="00926E52">
          <w:rPr>
            <w:rFonts w:cstheme="minorHAnsi"/>
            <w:lang w:val="en-GB"/>
          </w:rPr>
          <w:delText xml:space="preserve"> that estimates that measure the same concept become </w:delText>
        </w:r>
        <w:r w:rsidR="00D561E0" w:rsidDel="00926E52">
          <w:rPr>
            <w:rFonts w:cstheme="minorHAnsi"/>
            <w:lang w:val="en-GB"/>
          </w:rPr>
          <w:delText>incomparable</w:delText>
        </w:r>
        <w:r w:rsidR="008C38FE" w:rsidDel="00926E52">
          <w:rPr>
            <w:rFonts w:cstheme="minorHAnsi"/>
            <w:lang w:val="en-GB"/>
          </w:rPr>
          <w:delText xml:space="preserve">. One way to account for this is to make a </w:delText>
        </w:r>
        <w:r w:rsidR="00FA231A" w:rsidDel="00926E52">
          <w:rPr>
            <w:rFonts w:cstheme="minorHAnsi"/>
            <w:lang w:val="en-GB"/>
          </w:rPr>
          <w:delText>measurement</w:delText>
        </w:r>
        <w:r w:rsidR="008C38FE" w:rsidDel="00926E52">
          <w:rPr>
            <w:rFonts w:cstheme="minorHAnsi"/>
            <w:lang w:val="en-GB"/>
          </w:rPr>
          <w:delText xml:space="preserve"> </w:delText>
        </w:r>
        <w:r w:rsidR="00D561E0" w:rsidDel="00926E52">
          <w:rPr>
            <w:rFonts w:cstheme="minorHAnsi"/>
            <w:lang w:val="en-GB"/>
          </w:rPr>
          <w:delText>division within</w:delText>
        </w:r>
        <w:r w:rsidR="00820EC1" w:rsidDel="00926E52">
          <w:rPr>
            <w:rFonts w:cstheme="minorHAnsi"/>
            <w:lang w:val="en-GB"/>
          </w:rPr>
          <w:delText xml:space="preserve"> a concept, and use that as input for the meta-analysis.</w:delText>
        </w:r>
        <w:r w:rsidR="008C38FE" w:rsidDel="00926E52">
          <w:rPr>
            <w:rFonts w:cstheme="minorHAnsi"/>
            <w:lang w:val="en-GB"/>
          </w:rPr>
          <w:delText xml:space="preserve"> Another approach is to </w:delText>
        </w:r>
        <w:r w:rsidR="00CE63D9" w:rsidDel="00926E52">
          <w:rPr>
            <w:rFonts w:cstheme="minorHAnsi"/>
            <w:lang w:val="en-GB"/>
          </w:rPr>
          <w:delText xml:space="preserve">use a structural </w:delText>
        </w:r>
        <w:r w:rsidR="00820EC1" w:rsidDel="00926E52">
          <w:rPr>
            <w:rFonts w:cstheme="minorHAnsi"/>
            <w:lang w:val="en-GB"/>
          </w:rPr>
          <w:delText>equation</w:delText>
        </w:r>
        <w:r w:rsidR="00CE63D9" w:rsidDel="00926E52">
          <w:rPr>
            <w:rFonts w:cstheme="minorHAnsi"/>
            <w:lang w:val="en-GB"/>
          </w:rPr>
          <w:delText xml:space="preserve"> model</w:delText>
        </w:r>
        <w:r w:rsidR="00820EC1" w:rsidDel="00926E52">
          <w:rPr>
            <w:rFonts w:cstheme="minorHAnsi"/>
            <w:lang w:val="en-GB"/>
          </w:rPr>
          <w:delText xml:space="preserve">, where the various measures </w:delText>
        </w:r>
        <w:r w:rsidR="00FA231A" w:rsidDel="00926E52">
          <w:rPr>
            <w:rFonts w:cstheme="minorHAnsi"/>
            <w:lang w:val="en-GB"/>
          </w:rPr>
          <w:delText xml:space="preserve">load </w:delText>
        </w:r>
        <w:r w:rsidR="00820EC1" w:rsidDel="00926E52">
          <w:rPr>
            <w:rFonts w:cstheme="minorHAnsi"/>
            <w:lang w:val="en-GB"/>
          </w:rPr>
          <w:delText>on a</w:delText>
        </w:r>
        <w:r w:rsidR="00CE63D9" w:rsidDel="00926E52">
          <w:rPr>
            <w:rFonts w:cstheme="minorHAnsi"/>
            <w:lang w:val="en-GB"/>
          </w:rPr>
          <w:delText xml:space="preserve"> </w:delText>
        </w:r>
        <w:r w:rsidR="0001098C" w:rsidDel="00926E52">
          <w:rPr>
            <w:rFonts w:cstheme="minorHAnsi"/>
            <w:lang w:val="en-GB"/>
          </w:rPr>
          <w:delText xml:space="preserve">latent </w:delText>
        </w:r>
        <w:r w:rsidR="00CE63D9" w:rsidDel="00926E52">
          <w:rPr>
            <w:rFonts w:cstheme="minorHAnsi"/>
            <w:lang w:val="en-GB"/>
          </w:rPr>
          <w:delText>factor</w:delText>
        </w:r>
        <w:r w:rsidR="008C38FE" w:rsidDel="00926E52">
          <w:rPr>
            <w:rFonts w:cstheme="minorHAnsi"/>
            <w:lang w:val="en-GB"/>
          </w:rPr>
          <w:delText xml:space="preserve">. </w:delText>
        </w:r>
        <w:r w:rsidR="00820EC1" w:rsidDel="00926E52">
          <w:rPr>
            <w:rFonts w:cstheme="minorHAnsi"/>
            <w:lang w:val="en-GB"/>
          </w:rPr>
          <w:delText>For now</w:delText>
        </w:r>
        <w:r w:rsidR="008C38FE" w:rsidDel="00926E52">
          <w:rPr>
            <w:rFonts w:cstheme="minorHAnsi"/>
            <w:lang w:val="en-GB"/>
          </w:rPr>
          <w:delText>,</w:delText>
        </w:r>
        <w:r w:rsidR="00820EC1" w:rsidDel="00926E52">
          <w:rPr>
            <w:rFonts w:cstheme="minorHAnsi"/>
            <w:lang w:val="en-GB"/>
          </w:rPr>
          <w:delText xml:space="preserve"> our intention is to use the second approach. </w:delText>
        </w:r>
      </w:del>
    </w:p>
    <w:p w14:paraId="1B4C2058" w14:textId="77777777" w:rsidR="005B1BC5" w:rsidRDefault="005B1BC5" w:rsidP="00304CEB">
      <w:pPr>
        <w:pStyle w:val="NoSpacing"/>
        <w:rPr>
          <w:ins w:id="52" w:author="Simons, J.G. (Jan-Willem)" w:date="2022-08-29T15:44:00Z"/>
          <w:rFonts w:cstheme="minorHAnsi"/>
          <w:lang w:val="en-GB"/>
        </w:rPr>
      </w:pPr>
    </w:p>
    <w:p w14:paraId="0423C98F" w14:textId="6D20B852" w:rsidR="00D52438" w:rsidRPr="00DA1E82" w:rsidRDefault="00D52438" w:rsidP="00304CEB">
      <w:pPr>
        <w:pStyle w:val="NoSpacing"/>
        <w:rPr>
          <w:rFonts w:cstheme="minorHAnsi"/>
          <w:lang w:val="en-GB"/>
        </w:rPr>
      </w:pPr>
      <w:r w:rsidRPr="00DA1E82">
        <w:rPr>
          <w:rFonts w:cstheme="minorHAnsi"/>
          <w:lang w:val="en-GB"/>
        </w:rPr>
        <w:t>Comparators</w:t>
      </w:r>
    </w:p>
    <w:p w14:paraId="2931DD6B" w14:textId="3F6E3628" w:rsidR="00D52438" w:rsidRPr="00DA1E82" w:rsidRDefault="007136C8" w:rsidP="00304CEB">
      <w:pPr>
        <w:pStyle w:val="NoSpacing"/>
        <w:rPr>
          <w:rFonts w:cstheme="minorHAnsi"/>
          <w:lang w:val="en-GB"/>
        </w:rPr>
      </w:pPr>
      <w:r w:rsidRPr="00DA1E82">
        <w:rPr>
          <w:rFonts w:cstheme="minorHAnsi"/>
          <w:lang w:val="en-GB"/>
        </w:rPr>
        <w:t>Comparators are generally not</w:t>
      </w:r>
      <w:r w:rsidR="00B9140E">
        <w:rPr>
          <w:rFonts w:cstheme="minorHAnsi"/>
          <w:lang w:val="en-GB"/>
        </w:rPr>
        <w:t xml:space="preserve"> very</w:t>
      </w:r>
      <w:r w:rsidRPr="00DA1E82">
        <w:rPr>
          <w:rFonts w:cstheme="minorHAnsi"/>
          <w:lang w:val="en-GB"/>
        </w:rPr>
        <w:t xml:space="preserve"> </w:t>
      </w:r>
      <w:r w:rsidR="00B9140E">
        <w:rPr>
          <w:rFonts w:cstheme="minorHAnsi"/>
          <w:lang w:val="en-GB"/>
        </w:rPr>
        <w:t>prominent</w:t>
      </w:r>
      <w:r w:rsidRPr="00DA1E82">
        <w:rPr>
          <w:rFonts w:cstheme="minorHAnsi"/>
          <w:lang w:val="en-GB"/>
        </w:rPr>
        <w:t xml:space="preserve"> in the context of sociological research because most studies </w:t>
      </w:r>
      <w:r w:rsidR="00DD6A0C" w:rsidRPr="00DA1E82">
        <w:rPr>
          <w:rFonts w:cstheme="minorHAnsi"/>
          <w:lang w:val="en-GB"/>
        </w:rPr>
        <w:t>use</w:t>
      </w:r>
      <w:r w:rsidRPr="00DA1E82">
        <w:rPr>
          <w:rFonts w:cstheme="minorHAnsi"/>
          <w:lang w:val="en-GB"/>
        </w:rPr>
        <w:t xml:space="preserve"> an observational design. As such, the comparator element of PICO is not explicitly incorporated in the research question, i.e., we do not limit our study-level inclusion criteria to such comparators. Comparators will however be relevant for any </w:t>
      </w:r>
      <w:r w:rsidR="00A6628E" w:rsidRPr="00DA1E82">
        <w:rPr>
          <w:rFonts w:cstheme="minorHAnsi"/>
          <w:lang w:val="en-GB"/>
        </w:rPr>
        <w:t>(quasi-)</w:t>
      </w:r>
      <w:r w:rsidRPr="00DA1E82">
        <w:rPr>
          <w:rFonts w:cstheme="minorHAnsi"/>
          <w:lang w:val="en-GB"/>
        </w:rPr>
        <w:t xml:space="preserve">experimental studies that </w:t>
      </w:r>
      <w:r w:rsidR="00DD6A0C" w:rsidRPr="00DA1E82">
        <w:rPr>
          <w:rFonts w:cstheme="minorHAnsi"/>
          <w:lang w:val="en-GB"/>
        </w:rPr>
        <w:t>might be</w:t>
      </w:r>
      <w:r w:rsidRPr="00DA1E82">
        <w:rPr>
          <w:rFonts w:cstheme="minorHAnsi"/>
          <w:lang w:val="en-GB"/>
        </w:rPr>
        <w:t xml:space="preserve"> </w:t>
      </w:r>
      <w:r w:rsidR="00165FE4">
        <w:rPr>
          <w:rFonts w:cstheme="minorHAnsi"/>
          <w:lang w:val="en-GB"/>
        </w:rPr>
        <w:t>included in the review</w:t>
      </w:r>
      <w:r w:rsidR="0088553C" w:rsidRPr="00DA1E82">
        <w:rPr>
          <w:rFonts w:cstheme="minorHAnsi"/>
          <w:lang w:val="en-GB"/>
        </w:rPr>
        <w:t>. However,</w:t>
      </w:r>
      <w:r w:rsidR="00A6628E" w:rsidRPr="00DA1E82">
        <w:rPr>
          <w:rFonts w:cstheme="minorHAnsi"/>
          <w:lang w:val="en-GB"/>
        </w:rPr>
        <w:t xml:space="preserve"> due to the relative scarcity of these types of studies</w:t>
      </w:r>
      <w:r w:rsidR="00B9140E">
        <w:rPr>
          <w:rFonts w:cstheme="minorHAnsi"/>
          <w:lang w:val="en-GB"/>
        </w:rPr>
        <w:t>,</w:t>
      </w:r>
      <w:r w:rsidR="00A6628E" w:rsidRPr="00DA1E82">
        <w:rPr>
          <w:rFonts w:cstheme="minorHAnsi"/>
          <w:lang w:val="en-GB"/>
        </w:rPr>
        <w:t xml:space="preserve"> baseline comparators are generally not well developed in the field of sociology.</w:t>
      </w:r>
      <w:r w:rsidR="0088553C" w:rsidRPr="00DA1E82">
        <w:rPr>
          <w:rFonts w:cstheme="minorHAnsi"/>
          <w:lang w:val="en-GB"/>
        </w:rPr>
        <w:t xml:space="preserve"> </w:t>
      </w:r>
      <w:r w:rsidR="00A6628E" w:rsidRPr="00DA1E82">
        <w:rPr>
          <w:rFonts w:cstheme="minorHAnsi"/>
          <w:lang w:val="en-GB"/>
        </w:rPr>
        <w:t xml:space="preserve">As such, </w:t>
      </w:r>
      <w:r w:rsidRPr="00DA1E82">
        <w:rPr>
          <w:rFonts w:cstheme="minorHAnsi"/>
          <w:lang w:val="en-GB"/>
        </w:rPr>
        <w:t xml:space="preserve">inclusion criteria </w:t>
      </w:r>
      <w:r w:rsidR="00A6628E" w:rsidRPr="00DA1E82">
        <w:rPr>
          <w:rFonts w:cstheme="minorHAnsi"/>
          <w:lang w:val="en-GB"/>
        </w:rPr>
        <w:t xml:space="preserve">with respect to comparators </w:t>
      </w:r>
      <w:r w:rsidRPr="00DA1E82">
        <w:rPr>
          <w:rFonts w:cstheme="minorHAnsi"/>
          <w:lang w:val="en-GB"/>
        </w:rPr>
        <w:t>will</w:t>
      </w:r>
      <w:r w:rsidR="0088553C" w:rsidRPr="00DA1E82">
        <w:rPr>
          <w:rFonts w:cstheme="minorHAnsi"/>
          <w:lang w:val="en-GB"/>
        </w:rPr>
        <w:t xml:space="preserve"> not explicitly</w:t>
      </w:r>
      <w:r w:rsidRPr="00DA1E82">
        <w:rPr>
          <w:rFonts w:cstheme="minorHAnsi"/>
          <w:lang w:val="en-GB"/>
        </w:rPr>
        <w:t xml:space="preserve"> be formulated</w:t>
      </w:r>
      <w:r w:rsidR="00A6628E" w:rsidRPr="00DA1E82">
        <w:rPr>
          <w:rFonts w:cstheme="minorHAnsi"/>
          <w:lang w:val="en-GB"/>
        </w:rPr>
        <w:t>, but judged on a case-by-case basis.</w:t>
      </w:r>
      <w:r w:rsidR="00DD6A0C" w:rsidRPr="00DA1E82">
        <w:rPr>
          <w:rFonts w:cstheme="minorHAnsi"/>
          <w:lang w:val="en-GB"/>
        </w:rPr>
        <w:t xml:space="preserve"> </w:t>
      </w:r>
    </w:p>
    <w:p w14:paraId="1F9D61E0" w14:textId="77777777" w:rsidR="007136C8" w:rsidRPr="00DA1E82" w:rsidRDefault="007136C8" w:rsidP="00304CEB">
      <w:pPr>
        <w:pStyle w:val="NoSpacing"/>
        <w:rPr>
          <w:rFonts w:cstheme="minorHAnsi"/>
          <w:lang w:val="en-GB"/>
        </w:rPr>
      </w:pPr>
    </w:p>
    <w:p w14:paraId="33005835" w14:textId="62B39EBF" w:rsidR="00B13B96" w:rsidRDefault="00B13B96" w:rsidP="00B13B96">
      <w:pPr>
        <w:pStyle w:val="NoSpacing"/>
        <w:rPr>
          <w:rFonts w:cstheme="minorHAnsi"/>
          <w:lang w:val="en-GB"/>
        </w:rPr>
      </w:pPr>
      <w:r w:rsidRPr="00DA1E82">
        <w:rPr>
          <w:rFonts w:cstheme="minorHAnsi"/>
          <w:lang w:val="en-GB"/>
        </w:rPr>
        <w:t>Outcomes</w:t>
      </w:r>
    </w:p>
    <w:p w14:paraId="57F2AEF3" w14:textId="6EC1A686" w:rsidR="007136C8" w:rsidRPr="000E4192" w:rsidRDefault="007136C8" w:rsidP="003A30E7">
      <w:pPr>
        <w:pStyle w:val="xxxxmsonormal"/>
        <w:rPr>
          <w:lang w:val="en-GB"/>
        </w:rPr>
      </w:pPr>
      <w:r w:rsidRPr="00DA1E82">
        <w:rPr>
          <w:rFonts w:cstheme="minorHAnsi"/>
          <w:lang w:val="en-GB"/>
        </w:rPr>
        <w:t>Outcomes are inter-ethnic attitudes, specifically majority out-group attitudes</w:t>
      </w:r>
      <w:ins w:id="53" w:author="Simons, J.G. (Jan-Willem)" w:date="2022-08-29T15:56:00Z">
        <w:r w:rsidR="000E4192">
          <w:rPr>
            <w:rFonts w:cstheme="minorHAnsi"/>
            <w:lang w:val="en-GB"/>
          </w:rPr>
          <w:t xml:space="preserve"> towards min</w:t>
        </w:r>
      </w:ins>
      <w:ins w:id="54" w:author="Simons, J.G. (Jan-Willem)" w:date="2022-08-29T15:57:00Z">
        <w:r w:rsidR="000E4192">
          <w:rPr>
            <w:rFonts w:cstheme="minorHAnsi"/>
            <w:lang w:val="en-GB"/>
          </w:rPr>
          <w:t>ority ethnic groups</w:t>
        </w:r>
      </w:ins>
      <w:ins w:id="55" w:author="Simons, J.G. (Jan-Willem)" w:date="2022-08-29T15:54:00Z">
        <w:r w:rsidR="000E4192">
          <w:rPr>
            <w:rFonts w:cstheme="minorHAnsi"/>
            <w:lang w:val="en-GB"/>
          </w:rPr>
          <w:t>.</w:t>
        </w:r>
        <w:r w:rsidR="000E4192">
          <w:rPr>
            <w:lang w:val="en-GB"/>
          </w:rPr>
          <w:t xml:space="preserve"> A way to conceptualize of an attitude is as an individuals’ summary evaluation of an object of thought, here an ethnic minority group, where this evaluation is the sum of emotions and beliefs of that individual about that interethnic group. In practice, we can think of concepts like out-group attitudes such as </w:t>
        </w:r>
      </w:ins>
      <w:del w:id="56" w:author="Simons, J.G. (Jan-Willem)" w:date="2022-08-29T15:55:00Z">
        <w:r w:rsidRPr="00DA1E82" w:rsidDel="000E4192">
          <w:rPr>
            <w:rFonts w:cstheme="minorHAnsi"/>
            <w:lang w:val="en-GB"/>
          </w:rPr>
          <w:delText xml:space="preserve"> </w:delText>
        </w:r>
      </w:del>
      <w:r w:rsidRPr="00DA1E82">
        <w:rPr>
          <w:rFonts w:cstheme="minorHAnsi"/>
          <w:lang w:val="en-GB"/>
        </w:rPr>
        <w:t>such as liking and disliking of</w:t>
      </w:r>
      <w:ins w:id="57" w:author="Simons, J.G. (Jan-Willem)" w:date="2022-08-29T16:04:00Z">
        <w:r w:rsidR="00A34B11">
          <w:rPr>
            <w:rFonts w:cstheme="minorHAnsi"/>
            <w:lang w:val="en-GB"/>
          </w:rPr>
          <w:t xml:space="preserve"> an ethnic out-group</w:t>
        </w:r>
      </w:ins>
      <w:r w:rsidRPr="00DA1E82">
        <w:rPr>
          <w:rFonts w:cstheme="minorHAnsi"/>
          <w:lang w:val="en-GB"/>
        </w:rPr>
        <w:t>, or prejudice towards a minority group.</w:t>
      </w:r>
      <w:r w:rsidR="007E410A" w:rsidRPr="007E410A">
        <w:rPr>
          <w:lang w:val="en-GB"/>
        </w:rPr>
        <w:t xml:space="preserve"> </w:t>
      </w:r>
      <w:r w:rsidR="007E410A">
        <w:rPr>
          <w:lang w:val="en-GB"/>
        </w:rPr>
        <w:t xml:space="preserve">Other forms of attitudes that we </w:t>
      </w:r>
      <w:ins w:id="58" w:author="Simons, J.G. (Jan-Willem)" w:date="2022-08-29T15:57:00Z">
        <w:r w:rsidR="000E4192">
          <w:rPr>
            <w:lang w:val="en-GB"/>
          </w:rPr>
          <w:t xml:space="preserve">might </w:t>
        </w:r>
      </w:ins>
      <w:r w:rsidR="007E410A">
        <w:rPr>
          <w:lang w:val="en-GB"/>
        </w:rPr>
        <w:t xml:space="preserve">consider are xenophobia, </w:t>
      </w:r>
      <w:r w:rsidR="007E410A">
        <w:t>immigration attitudes</w:t>
      </w:r>
      <w:r w:rsidR="007E410A">
        <w:rPr>
          <w:lang w:val="en-GB"/>
        </w:rPr>
        <w:t>, and immigration policy attitude/preferences.</w:t>
      </w:r>
      <w:r w:rsidRPr="00DA1E82">
        <w:rPr>
          <w:rFonts w:cstheme="minorHAnsi"/>
          <w:lang w:val="en-GB"/>
        </w:rPr>
        <w:t xml:space="preserve"> We furthermore limit ourselves to majority to minority attitudes because most studies focus on this attitude direction, and not on alternatives such as minority to majority or minority to minority attitudinal flows.</w:t>
      </w:r>
      <w:ins w:id="59" w:author="Simons, J.G. (Jan-Willem)" w:date="2022-08-29T15:57:00Z">
        <w:r w:rsidR="000E4192">
          <w:rPr>
            <w:rFonts w:cstheme="minorHAnsi"/>
            <w:lang w:val="en-GB"/>
          </w:rPr>
          <w:t xml:space="preserve"> Note that </w:t>
        </w:r>
      </w:ins>
      <w:ins w:id="60" w:author="Simons, J.G. (Jan-Willem)" w:date="2022-08-29T16:06:00Z">
        <w:r w:rsidR="00591AFF">
          <w:rPr>
            <w:rFonts w:cstheme="minorHAnsi"/>
            <w:lang w:val="en-GB"/>
          </w:rPr>
          <w:t xml:space="preserve">as for the determinant set, </w:t>
        </w:r>
      </w:ins>
      <w:ins w:id="61" w:author="Simons, J.G. (Jan-Willem)" w:date="2022-08-29T15:57:00Z">
        <w:r w:rsidR="000E4192">
          <w:rPr>
            <w:rFonts w:cstheme="minorHAnsi"/>
            <w:lang w:val="en-GB"/>
          </w:rPr>
          <w:t xml:space="preserve">we </w:t>
        </w:r>
      </w:ins>
      <w:ins w:id="62" w:author="Simons, J.G. (Jan-Willem)" w:date="2022-08-29T16:06:00Z">
        <w:r w:rsidR="00591AFF">
          <w:rPr>
            <w:rFonts w:cstheme="minorHAnsi"/>
            <w:lang w:val="en-GB"/>
          </w:rPr>
          <w:t>start by</w:t>
        </w:r>
      </w:ins>
      <w:ins w:id="63" w:author="Simons, J.G. (Jan-Willem)" w:date="2022-08-29T16:05:00Z">
        <w:r w:rsidR="00A34B11">
          <w:rPr>
            <w:lang w:val="en-GB"/>
          </w:rPr>
          <w:t xml:space="preserve"> map</w:t>
        </w:r>
      </w:ins>
      <w:ins w:id="64" w:author="Simons, J.G. (Jan-Willem)" w:date="2022-08-29T16:06:00Z">
        <w:r w:rsidR="00591AFF">
          <w:rPr>
            <w:lang w:val="en-GB"/>
          </w:rPr>
          <w:t>ping</w:t>
        </w:r>
      </w:ins>
      <w:ins w:id="65" w:author="Simons, J.G. (Jan-Willem)" w:date="2022-08-29T16:05:00Z">
        <w:r w:rsidR="00A34B11">
          <w:rPr>
            <w:lang w:val="en-GB"/>
          </w:rPr>
          <w:t xml:space="preserve"> th</w:t>
        </w:r>
      </w:ins>
      <w:ins w:id="66" w:author="Simons, J.G. (Jan-Willem)" w:date="2022-08-29T16:06:00Z">
        <w:r w:rsidR="00591AFF">
          <w:rPr>
            <w:lang w:val="en-GB"/>
          </w:rPr>
          <w:t xml:space="preserve">e </w:t>
        </w:r>
      </w:ins>
      <w:ins w:id="67" w:author="Simons, J.G. (Jan-Willem)" w:date="2022-08-29T16:05:00Z">
        <w:r w:rsidR="00591AFF">
          <w:rPr>
            <w:lang w:val="en-GB"/>
          </w:rPr>
          <w:t>literature</w:t>
        </w:r>
      </w:ins>
      <w:ins w:id="68" w:author="Simons, J.G. (Jan-Willem)" w:date="2022-08-29T16:06:00Z">
        <w:r w:rsidR="00591AFF">
          <w:rPr>
            <w:lang w:val="en-GB"/>
          </w:rPr>
          <w:t xml:space="preserve"> on inter-ethnic attitudes</w:t>
        </w:r>
      </w:ins>
      <w:ins w:id="69" w:author="Simons, J.G. (Jan-Willem)" w:date="2022-08-29T16:05:00Z">
        <w:r w:rsidR="00A34B11">
          <w:rPr>
            <w:lang w:val="en-GB"/>
          </w:rPr>
          <w:t xml:space="preserve"> before</w:t>
        </w:r>
      </w:ins>
      <w:ins w:id="70" w:author="Simons, J.G. (Jan-Willem)" w:date="2022-08-29T16:06:00Z">
        <w:r w:rsidR="00591AFF">
          <w:rPr>
            <w:lang w:val="en-GB"/>
          </w:rPr>
          <w:t xml:space="preserve"> further delimiting our inclusio</w:t>
        </w:r>
      </w:ins>
      <w:ins w:id="71" w:author="Simons, J.G. (Jan-Willem)" w:date="2022-08-29T16:07:00Z">
        <w:r w:rsidR="00591AFF">
          <w:rPr>
            <w:lang w:val="en-GB"/>
          </w:rPr>
          <w:t>n criteria on the basis of that mapping.</w:t>
        </w:r>
      </w:ins>
      <w:ins w:id="72" w:author="Simons, J.G. (Jan-Willem)" w:date="2022-08-29T16:05:00Z">
        <w:r w:rsidR="00A34B11">
          <w:rPr>
            <w:lang w:val="en-GB"/>
          </w:rPr>
          <w:t xml:space="preserve"> This will enable us to select studies with certain characteristics which conform to a certain theoretical framework, while simultaneously ensuring sufficient statistical power. </w:t>
        </w:r>
      </w:ins>
      <w:del w:id="73" w:author="Simons, J.G. (Jan-Willem)" w:date="2022-08-29T15:57:00Z">
        <w:r w:rsidRPr="00DA1E82" w:rsidDel="000E4192">
          <w:rPr>
            <w:rFonts w:cstheme="minorHAnsi"/>
            <w:lang w:val="en-GB"/>
          </w:rPr>
          <w:delText xml:space="preserve">  </w:delText>
        </w:r>
      </w:del>
    </w:p>
    <w:p w14:paraId="7510C711" w14:textId="77777777" w:rsidR="00055EA2" w:rsidRPr="00DA1E82" w:rsidRDefault="00055EA2" w:rsidP="00B13B96">
      <w:pPr>
        <w:pStyle w:val="NoSpacing"/>
        <w:rPr>
          <w:rFonts w:cstheme="minorHAnsi"/>
          <w:lang w:val="en-GB"/>
        </w:rPr>
      </w:pPr>
    </w:p>
    <w:p w14:paraId="6BE66BA9" w14:textId="3DDA26D6" w:rsidR="00B13B96" w:rsidRPr="00DA1E82" w:rsidRDefault="00B13B96" w:rsidP="00B13B96">
      <w:pPr>
        <w:pStyle w:val="NoSpacing"/>
        <w:rPr>
          <w:rFonts w:cstheme="minorHAnsi"/>
          <w:lang w:val="en-GB"/>
        </w:rPr>
      </w:pPr>
      <w:r w:rsidRPr="00DA1E82">
        <w:rPr>
          <w:rFonts w:cstheme="minorHAnsi"/>
          <w:lang w:val="en-GB"/>
        </w:rPr>
        <w:t>Setting</w:t>
      </w:r>
    </w:p>
    <w:p w14:paraId="01BD18D3" w14:textId="77777777" w:rsidR="00B13B96" w:rsidRPr="00DA1E82" w:rsidRDefault="00B13B96" w:rsidP="00B13B96">
      <w:pPr>
        <w:pStyle w:val="NoSpacing"/>
        <w:rPr>
          <w:rFonts w:cstheme="minorHAnsi"/>
          <w:lang w:val="en-GB"/>
        </w:rPr>
      </w:pPr>
      <w:r w:rsidRPr="00DA1E82">
        <w:rPr>
          <w:rFonts w:cstheme="minorHAnsi"/>
          <w:lang w:val="en-GB"/>
        </w:rPr>
        <w:t xml:space="preserve">There will be no restrictions by type of setting. </w:t>
      </w:r>
    </w:p>
    <w:p w14:paraId="1A889BFE" w14:textId="77777777" w:rsidR="00B13B96" w:rsidRPr="00DA1E82" w:rsidRDefault="00B13B96" w:rsidP="00304CEB">
      <w:pPr>
        <w:pStyle w:val="NoSpacing"/>
        <w:rPr>
          <w:rFonts w:cstheme="minorHAnsi"/>
          <w:lang w:val="en-GB"/>
        </w:rPr>
      </w:pPr>
    </w:p>
    <w:p w14:paraId="07DEB76C" w14:textId="35D74380" w:rsidR="00AA2347" w:rsidRPr="00DA1E82" w:rsidRDefault="00AA2347" w:rsidP="00304CEB">
      <w:pPr>
        <w:pStyle w:val="NoSpacing"/>
        <w:rPr>
          <w:rFonts w:cstheme="minorHAnsi"/>
          <w:lang w:val="en-GB"/>
        </w:rPr>
      </w:pPr>
      <w:r w:rsidRPr="00DA1E82">
        <w:rPr>
          <w:rFonts w:cstheme="minorHAnsi"/>
          <w:lang w:val="en-GB"/>
        </w:rPr>
        <w:t xml:space="preserve">Study designs. </w:t>
      </w:r>
    </w:p>
    <w:p w14:paraId="1E454711" w14:textId="30E7D6EB" w:rsidR="00AA2347" w:rsidRPr="00DA1E82" w:rsidRDefault="00AA2347" w:rsidP="00304CEB">
      <w:pPr>
        <w:pStyle w:val="NoSpacing"/>
        <w:rPr>
          <w:rFonts w:cstheme="minorHAnsi"/>
          <w:lang w:val="en-GB"/>
        </w:rPr>
      </w:pPr>
      <w:r w:rsidRPr="00DA1E82">
        <w:rPr>
          <w:rFonts w:cstheme="minorHAnsi"/>
          <w:lang w:val="en-GB"/>
        </w:rPr>
        <w:t xml:space="preserve">Three </w:t>
      </w:r>
      <w:r w:rsidR="00B13B96" w:rsidRPr="00DA1E82">
        <w:rPr>
          <w:rFonts w:cstheme="minorHAnsi"/>
          <w:lang w:val="en-GB"/>
        </w:rPr>
        <w:t>types of study design will be included</w:t>
      </w:r>
      <w:r w:rsidRPr="00DA1E82">
        <w:rPr>
          <w:rFonts w:cstheme="minorHAnsi"/>
          <w:lang w:val="en-GB"/>
        </w:rPr>
        <w:t>: experimental, quasi-experimental, and observational. We expect</w:t>
      </w:r>
      <w:r w:rsidR="00B13B96" w:rsidRPr="00DA1E82">
        <w:rPr>
          <w:rFonts w:cstheme="minorHAnsi"/>
          <w:lang w:val="en-GB"/>
        </w:rPr>
        <w:t xml:space="preserve"> that most studies will use an observational design, followed by a quasi-experimental and experimental design. </w:t>
      </w:r>
      <w:r w:rsidRPr="00DA1E82">
        <w:rPr>
          <w:rFonts w:cstheme="minorHAnsi"/>
          <w:lang w:val="en-GB"/>
        </w:rPr>
        <w:t>All other</w:t>
      </w:r>
      <w:r w:rsidR="00B13B96" w:rsidRPr="00DA1E82">
        <w:rPr>
          <w:rFonts w:cstheme="minorHAnsi"/>
          <w:lang w:val="en-GB"/>
        </w:rPr>
        <w:t xml:space="preserve"> types of</w:t>
      </w:r>
      <w:r w:rsidRPr="00DA1E82">
        <w:rPr>
          <w:rFonts w:cstheme="minorHAnsi"/>
          <w:lang w:val="en-GB"/>
        </w:rPr>
        <w:t xml:space="preserve"> study designs are excluded. </w:t>
      </w:r>
    </w:p>
    <w:p w14:paraId="224E682F" w14:textId="77777777" w:rsidR="00CF10B8" w:rsidRPr="00DA1E82" w:rsidRDefault="00CF10B8" w:rsidP="00304CEB">
      <w:pPr>
        <w:pStyle w:val="NoSpacing"/>
        <w:rPr>
          <w:rFonts w:cstheme="minorHAnsi"/>
          <w:lang w:val="en-GB"/>
        </w:rPr>
      </w:pPr>
    </w:p>
    <w:p w14:paraId="2A2B6825" w14:textId="00A3439C" w:rsidR="00AD1D88" w:rsidRPr="00DA1E82" w:rsidRDefault="00AD1D88" w:rsidP="00304CEB">
      <w:pPr>
        <w:pStyle w:val="NoSpacing"/>
        <w:rPr>
          <w:rFonts w:cstheme="minorHAnsi"/>
        </w:rPr>
      </w:pPr>
      <w:r w:rsidRPr="00DA1E82">
        <w:rPr>
          <w:rFonts w:cstheme="minorHAnsi"/>
          <w:lang w:val="en-GB"/>
        </w:rPr>
        <w:t>G</w:t>
      </w:r>
      <w:proofErr w:type="spellStart"/>
      <w:r w:rsidRPr="00DA1E82">
        <w:rPr>
          <w:rFonts w:cstheme="minorHAnsi"/>
        </w:rPr>
        <w:t>eographical</w:t>
      </w:r>
      <w:proofErr w:type="spellEnd"/>
      <w:r w:rsidRPr="00DA1E82">
        <w:rPr>
          <w:rFonts w:cstheme="minorHAnsi"/>
          <w:lang w:val="en-GB"/>
        </w:rPr>
        <w:t xml:space="preserve"> </w:t>
      </w:r>
      <w:r w:rsidRPr="00DA1E82">
        <w:rPr>
          <w:rFonts w:cstheme="minorHAnsi"/>
        </w:rPr>
        <w:t>location</w:t>
      </w:r>
    </w:p>
    <w:p w14:paraId="2BFB27D8" w14:textId="28D5DD84" w:rsidR="00AD1D88" w:rsidRPr="00DA1E82" w:rsidRDefault="00AD1D88" w:rsidP="00AD1D88">
      <w:pPr>
        <w:pStyle w:val="NoSpacing"/>
        <w:rPr>
          <w:rFonts w:cstheme="minorHAnsi"/>
          <w:lang w:val="en-GB"/>
        </w:rPr>
      </w:pPr>
      <w:r w:rsidRPr="00DA1E82">
        <w:rPr>
          <w:rFonts w:cstheme="minorHAnsi"/>
          <w:lang w:val="en-GB"/>
        </w:rPr>
        <w:t xml:space="preserve">There will be no restrictions by geographical location. </w:t>
      </w:r>
    </w:p>
    <w:p w14:paraId="43EE065F" w14:textId="77777777" w:rsidR="00AD1D88" w:rsidRPr="00DA1E82" w:rsidRDefault="00AD1D88" w:rsidP="00304CEB">
      <w:pPr>
        <w:pStyle w:val="NoSpacing"/>
        <w:rPr>
          <w:rFonts w:cstheme="minorHAnsi"/>
          <w:lang w:val="en-GB"/>
        </w:rPr>
      </w:pPr>
    </w:p>
    <w:p w14:paraId="4DCEA2DD" w14:textId="413F7B3F" w:rsidR="00CF10B8" w:rsidRPr="00DA1E82" w:rsidRDefault="00CF10B8" w:rsidP="00304CEB">
      <w:pPr>
        <w:pStyle w:val="NoSpacing"/>
        <w:rPr>
          <w:rFonts w:cstheme="minorHAnsi"/>
          <w:lang w:val="en-GB"/>
        </w:rPr>
      </w:pPr>
      <w:r w:rsidRPr="00DA1E82">
        <w:rPr>
          <w:rFonts w:cstheme="minorHAnsi"/>
          <w:lang w:val="en-GB"/>
        </w:rPr>
        <w:t>Language</w:t>
      </w:r>
      <w:r w:rsidR="00AD1D88" w:rsidRPr="00DA1E82">
        <w:rPr>
          <w:rFonts w:cstheme="minorHAnsi"/>
          <w:lang w:val="en-GB"/>
        </w:rPr>
        <w:t>s of publication</w:t>
      </w:r>
    </w:p>
    <w:p w14:paraId="470A7C4D" w14:textId="5D8FDD56" w:rsidR="00CF10B8" w:rsidRPr="00DA1E82" w:rsidRDefault="00CF10B8" w:rsidP="00304CEB">
      <w:pPr>
        <w:pStyle w:val="NoSpacing"/>
        <w:rPr>
          <w:rFonts w:cstheme="minorHAnsi"/>
          <w:lang w:val="en-GB"/>
        </w:rPr>
      </w:pPr>
      <w:r w:rsidRPr="00DA1E82">
        <w:rPr>
          <w:rFonts w:cstheme="minorHAnsi"/>
          <w:lang w:val="en-GB"/>
        </w:rPr>
        <w:t>We will</w:t>
      </w:r>
      <w:r w:rsidR="00A6628E" w:rsidRPr="00DA1E82">
        <w:rPr>
          <w:rFonts w:cstheme="minorHAnsi"/>
          <w:lang w:val="en-GB"/>
        </w:rPr>
        <w:t xml:space="preserve"> only</w:t>
      </w:r>
      <w:r w:rsidRPr="00DA1E82">
        <w:rPr>
          <w:rFonts w:cstheme="minorHAnsi"/>
          <w:lang w:val="en-GB"/>
        </w:rPr>
        <w:t xml:space="preserve"> include articles reported in the English language. </w:t>
      </w:r>
    </w:p>
    <w:p w14:paraId="640E1214" w14:textId="3B67ECB0" w:rsidR="00CF10B8" w:rsidRPr="00DA1E82" w:rsidRDefault="00CF10B8" w:rsidP="00304CEB">
      <w:pPr>
        <w:pStyle w:val="NoSpacing"/>
        <w:rPr>
          <w:rFonts w:cstheme="minorHAnsi"/>
          <w:lang w:val="en-GB"/>
        </w:rPr>
      </w:pPr>
    </w:p>
    <w:p w14:paraId="1CEFFCBF" w14:textId="79B933D7" w:rsidR="00AD1D88" w:rsidRPr="00DA1E82" w:rsidRDefault="00AD1D88" w:rsidP="00304CEB">
      <w:pPr>
        <w:pStyle w:val="NoSpacing"/>
        <w:rPr>
          <w:rFonts w:cstheme="minorHAnsi"/>
          <w:lang w:val="en-GB"/>
        </w:rPr>
      </w:pPr>
      <w:r w:rsidRPr="00DA1E82">
        <w:rPr>
          <w:rFonts w:cstheme="minorHAnsi"/>
          <w:lang w:val="en-GB"/>
        </w:rPr>
        <w:t>Publication status</w:t>
      </w:r>
    </w:p>
    <w:p w14:paraId="5106B2B8" w14:textId="57374238" w:rsidR="00AD1D88" w:rsidRPr="00DA1E82" w:rsidRDefault="00AD1D88" w:rsidP="00304CEB">
      <w:pPr>
        <w:pStyle w:val="NoSpacing"/>
        <w:rPr>
          <w:rFonts w:cstheme="minorHAnsi"/>
          <w:lang w:val="en-GB"/>
        </w:rPr>
      </w:pPr>
      <w:r w:rsidRPr="00DA1E82">
        <w:rPr>
          <w:rFonts w:cstheme="minorHAnsi"/>
          <w:lang w:val="en-GB"/>
        </w:rPr>
        <w:t>We will only include published, peer-reviewed research articles.</w:t>
      </w:r>
    </w:p>
    <w:p w14:paraId="08BDE8F5" w14:textId="4BAAE967" w:rsidR="00AD1D88" w:rsidRPr="00DA1E82" w:rsidRDefault="00AD1D88" w:rsidP="00304CEB">
      <w:pPr>
        <w:pStyle w:val="NoSpacing"/>
        <w:rPr>
          <w:rFonts w:cstheme="minorHAnsi"/>
          <w:lang w:val="en-GB"/>
        </w:rPr>
      </w:pPr>
    </w:p>
    <w:p w14:paraId="76C8F2C0" w14:textId="592E65A4" w:rsidR="008C6BC9" w:rsidRPr="00DA1E82" w:rsidRDefault="008C6BC9" w:rsidP="00304CEB">
      <w:pPr>
        <w:pStyle w:val="NoSpacing"/>
        <w:rPr>
          <w:rFonts w:cstheme="minorHAnsi"/>
          <w:lang w:val="en-GB"/>
        </w:rPr>
      </w:pPr>
      <w:r w:rsidRPr="00DA1E82">
        <w:rPr>
          <w:rFonts w:cstheme="minorHAnsi"/>
          <w:lang w:val="en-GB"/>
        </w:rPr>
        <w:t>Years of publication</w:t>
      </w:r>
    </w:p>
    <w:p w14:paraId="63FE399D" w14:textId="3593A432" w:rsidR="008C6BC9" w:rsidRPr="00DA1E82" w:rsidRDefault="008C6BC9" w:rsidP="00304CEB">
      <w:pPr>
        <w:pStyle w:val="NoSpacing"/>
        <w:rPr>
          <w:rFonts w:cstheme="minorHAnsi"/>
          <w:lang w:val="en-GB"/>
        </w:rPr>
      </w:pPr>
      <w:r w:rsidRPr="00DA1E82">
        <w:rPr>
          <w:rFonts w:cstheme="minorHAnsi"/>
          <w:lang w:val="en-GB"/>
        </w:rPr>
        <w:lastRenderedPageBreak/>
        <w:t>We will include only articles published during the 2010-2022 period.</w:t>
      </w:r>
    </w:p>
    <w:p w14:paraId="2DD55642" w14:textId="77777777" w:rsidR="004777EB" w:rsidRPr="00DA1E82" w:rsidRDefault="004777EB" w:rsidP="00304CEB">
      <w:pPr>
        <w:pStyle w:val="NoSpacing"/>
        <w:rPr>
          <w:rFonts w:cstheme="minorHAnsi"/>
          <w:lang w:val="en-GB"/>
        </w:rPr>
      </w:pPr>
    </w:p>
    <w:p w14:paraId="64584155" w14:textId="584CA616" w:rsidR="003E233A" w:rsidRPr="00DA1E82" w:rsidRDefault="00416CCF" w:rsidP="00304CEB">
      <w:pPr>
        <w:pStyle w:val="NoSpacing"/>
        <w:rPr>
          <w:rFonts w:cstheme="minorHAnsi"/>
          <w:b/>
          <w:bCs/>
          <w:lang w:val="en-GB"/>
        </w:rPr>
      </w:pPr>
      <w:r w:rsidRPr="00DA1E82">
        <w:rPr>
          <w:rFonts w:cstheme="minorHAnsi"/>
          <w:b/>
          <w:bCs/>
          <w:lang w:val="en-GB"/>
        </w:rPr>
        <w:t>Information Sources.</w:t>
      </w:r>
    </w:p>
    <w:p w14:paraId="234D15A6" w14:textId="28CF4733" w:rsidR="003E233A" w:rsidRPr="00DA1E82" w:rsidDel="00414090" w:rsidRDefault="003E233A" w:rsidP="00304CEB">
      <w:pPr>
        <w:pStyle w:val="NoSpacing"/>
        <w:rPr>
          <w:del w:id="74" w:author="Simons, J.G. (Jan-Willem)" w:date="2022-08-29T16:07:00Z"/>
          <w:rFonts w:cstheme="minorHAnsi"/>
          <w:i/>
          <w:iCs/>
          <w:lang w:val="en-GB"/>
        </w:rPr>
      </w:pPr>
      <w:r w:rsidRPr="00DA1E82">
        <w:rPr>
          <w:rFonts w:cstheme="minorHAnsi"/>
          <w:i/>
          <w:iCs/>
        </w:rPr>
        <w:t>Item 9. Describe all intended information sources</w:t>
      </w:r>
      <w:r w:rsidRPr="00DA1E82">
        <w:rPr>
          <w:rFonts w:cstheme="minorHAnsi"/>
          <w:i/>
          <w:iCs/>
          <w:lang w:val="en-GB"/>
        </w:rPr>
        <w:t xml:space="preserve"> </w:t>
      </w:r>
      <w:r w:rsidRPr="00DA1E82">
        <w:rPr>
          <w:rFonts w:cstheme="minorHAnsi"/>
          <w:i/>
          <w:iCs/>
        </w:rPr>
        <w:t>(such as electronic databases, contact with study</w:t>
      </w:r>
      <w:r w:rsidRPr="00DA1E82">
        <w:rPr>
          <w:rFonts w:cstheme="minorHAnsi"/>
          <w:i/>
          <w:iCs/>
          <w:lang w:val="en-GB"/>
        </w:rPr>
        <w:t xml:space="preserve"> </w:t>
      </w:r>
      <w:r w:rsidRPr="00DA1E82">
        <w:rPr>
          <w:rFonts w:cstheme="minorHAnsi"/>
          <w:i/>
          <w:iCs/>
        </w:rPr>
        <w:t>authors, trial registers or other grey literature</w:t>
      </w:r>
      <w:r w:rsidRPr="00DA1E82">
        <w:rPr>
          <w:rFonts w:cstheme="minorHAnsi"/>
          <w:i/>
          <w:iCs/>
          <w:lang w:val="en-GB"/>
        </w:rPr>
        <w:t xml:space="preserve"> </w:t>
      </w:r>
      <w:r w:rsidRPr="00DA1E82">
        <w:rPr>
          <w:rFonts w:cstheme="minorHAnsi"/>
          <w:i/>
          <w:iCs/>
        </w:rPr>
        <w:t>sources) with planned dates of coverage</w:t>
      </w:r>
      <w:r w:rsidRPr="00DA1E82">
        <w:rPr>
          <w:rFonts w:cstheme="minorHAnsi"/>
          <w:i/>
          <w:iCs/>
          <w:lang w:val="en-GB"/>
        </w:rPr>
        <w:t>.</w:t>
      </w:r>
    </w:p>
    <w:p w14:paraId="32EB49E4" w14:textId="3EC49EBF" w:rsidR="003E233A" w:rsidRPr="000E4192" w:rsidRDefault="003E233A" w:rsidP="00304CEB">
      <w:pPr>
        <w:pStyle w:val="NoSpacing"/>
        <w:rPr>
          <w:rFonts w:cstheme="minorHAnsi"/>
          <w:i/>
          <w:iCs/>
          <w:lang w:val="en-GB"/>
        </w:rPr>
      </w:pPr>
    </w:p>
    <w:p w14:paraId="180ADF3A" w14:textId="0DE09ABD" w:rsidR="00DD149F" w:rsidRPr="00DA1E82" w:rsidRDefault="00DD149F" w:rsidP="00304CEB">
      <w:pPr>
        <w:pStyle w:val="NoSpacing"/>
        <w:rPr>
          <w:rFonts w:cstheme="minorHAnsi"/>
          <w:lang w:val="en-GB"/>
        </w:rPr>
      </w:pPr>
      <w:r w:rsidRPr="00DA1E82">
        <w:rPr>
          <w:rFonts w:cstheme="minorHAnsi"/>
          <w:lang w:val="en-GB"/>
        </w:rPr>
        <w:t>Th</w:t>
      </w:r>
      <w:r w:rsidR="00E82A73" w:rsidRPr="00DA1E82">
        <w:rPr>
          <w:rFonts w:cstheme="minorHAnsi"/>
          <w:lang w:val="en-GB"/>
        </w:rPr>
        <w:t>is</w:t>
      </w:r>
      <w:r w:rsidRPr="00DA1E82">
        <w:rPr>
          <w:rFonts w:cstheme="minorHAnsi"/>
          <w:lang w:val="en-GB"/>
        </w:rPr>
        <w:t xml:space="preserve"> systematic review intends to use electronic databases as its </w:t>
      </w:r>
      <w:r w:rsidR="00E82A73" w:rsidRPr="00DA1E82">
        <w:rPr>
          <w:rFonts w:cstheme="minorHAnsi"/>
          <w:lang w:val="en-GB"/>
        </w:rPr>
        <w:t xml:space="preserve">primary and only </w:t>
      </w:r>
      <w:r w:rsidRPr="00DA1E82">
        <w:rPr>
          <w:rFonts w:cstheme="minorHAnsi"/>
          <w:lang w:val="en-GB"/>
        </w:rPr>
        <w:t xml:space="preserve">information source. Grey literature sources, such as contact with study authors, trial registers, and others </w:t>
      </w:r>
      <w:r w:rsidR="00E82A73" w:rsidRPr="00DA1E82">
        <w:rPr>
          <w:rFonts w:cstheme="minorHAnsi"/>
          <w:lang w:val="en-GB"/>
        </w:rPr>
        <w:t>will not be used</w:t>
      </w:r>
      <w:r w:rsidRPr="00DA1E82">
        <w:rPr>
          <w:rFonts w:cstheme="minorHAnsi"/>
          <w:lang w:val="en-GB"/>
        </w:rPr>
        <w:t xml:space="preserve"> as information sources</w:t>
      </w:r>
      <w:r w:rsidR="001F1E53" w:rsidRPr="00DA1E82">
        <w:rPr>
          <w:rFonts w:cstheme="minorHAnsi"/>
          <w:lang w:val="en-GB"/>
        </w:rPr>
        <w:t>. This choice was made to limit the scope of the systematic review.</w:t>
      </w:r>
      <w:r w:rsidR="004A2F08" w:rsidRPr="00DA1E82">
        <w:rPr>
          <w:rFonts w:cstheme="minorHAnsi"/>
          <w:lang w:val="en-GB"/>
        </w:rPr>
        <w:t xml:space="preserve"> </w:t>
      </w:r>
      <w:r w:rsidR="001F1E53" w:rsidRPr="00DA1E82">
        <w:rPr>
          <w:rFonts w:cstheme="minorHAnsi"/>
          <w:lang w:val="en-GB"/>
        </w:rPr>
        <w:t xml:space="preserve">The specific electronic database sources </w:t>
      </w:r>
      <w:r w:rsidR="00E82A73" w:rsidRPr="00DA1E82">
        <w:rPr>
          <w:rFonts w:cstheme="minorHAnsi"/>
          <w:lang w:val="en-GB"/>
        </w:rPr>
        <w:t xml:space="preserve">that will be used </w:t>
      </w:r>
      <w:r w:rsidR="001F1E53" w:rsidRPr="00DA1E82">
        <w:rPr>
          <w:rFonts w:cstheme="minorHAnsi"/>
          <w:lang w:val="en-GB"/>
        </w:rPr>
        <w:t xml:space="preserve">are </w:t>
      </w:r>
      <w:proofErr w:type="spellStart"/>
      <w:r w:rsidR="001F1E53" w:rsidRPr="00DA1E82">
        <w:rPr>
          <w:rFonts w:cstheme="minorHAnsi"/>
          <w:lang w:val="en-GB"/>
        </w:rPr>
        <w:t>PsycInfo</w:t>
      </w:r>
      <w:proofErr w:type="spellEnd"/>
      <w:r w:rsidR="001F1E53" w:rsidRPr="00DA1E82">
        <w:rPr>
          <w:rFonts w:cstheme="minorHAnsi"/>
          <w:lang w:val="en-GB"/>
        </w:rPr>
        <w:t xml:space="preserve">, Web of Science Core Collection, Scopus, and Sociological Abstracts. </w:t>
      </w:r>
      <w:r w:rsidR="00570C11" w:rsidRPr="00DA1E82">
        <w:rPr>
          <w:rFonts w:cstheme="minorHAnsi"/>
          <w:lang w:val="en-GB"/>
        </w:rPr>
        <w:t xml:space="preserve">These four databases </w:t>
      </w:r>
      <w:r w:rsidR="00E82A73" w:rsidRPr="00DA1E82">
        <w:rPr>
          <w:rFonts w:cstheme="minorHAnsi"/>
          <w:lang w:val="en-GB"/>
        </w:rPr>
        <w:t xml:space="preserve">were chosen on the </w:t>
      </w:r>
      <w:r w:rsidR="00570C11" w:rsidRPr="00DA1E82">
        <w:rPr>
          <w:rFonts w:cstheme="minorHAnsi"/>
          <w:lang w:val="en-GB"/>
        </w:rPr>
        <w:t xml:space="preserve">basis of </w:t>
      </w:r>
      <w:proofErr w:type="spellStart"/>
      <w:r w:rsidR="00F02183" w:rsidRPr="00DA1E82">
        <w:rPr>
          <w:rFonts w:cstheme="minorHAnsi"/>
          <w:lang w:val="en-GB"/>
        </w:rPr>
        <w:t>Gusenbauer</w:t>
      </w:r>
      <w:proofErr w:type="spellEnd"/>
      <w:r w:rsidR="00F02183" w:rsidRPr="00DA1E82">
        <w:rPr>
          <w:rFonts w:cstheme="minorHAnsi"/>
          <w:lang w:val="en-GB"/>
        </w:rPr>
        <w:t xml:space="preserve">, &amp; </w:t>
      </w:r>
      <w:proofErr w:type="spellStart"/>
      <w:r w:rsidR="00F02183" w:rsidRPr="00DA1E82">
        <w:rPr>
          <w:rFonts w:cstheme="minorHAnsi"/>
          <w:lang w:val="en-GB"/>
        </w:rPr>
        <w:t>Haddaway</w:t>
      </w:r>
      <w:proofErr w:type="spellEnd"/>
      <w:r w:rsidR="00570C11" w:rsidRPr="00DA1E82">
        <w:rPr>
          <w:rFonts w:cstheme="minorHAnsi"/>
          <w:lang w:val="en-GB"/>
        </w:rPr>
        <w:t xml:space="preserve"> (</w:t>
      </w:r>
      <w:r w:rsidR="00F02183" w:rsidRPr="00DA1E82">
        <w:rPr>
          <w:rFonts w:cstheme="minorHAnsi"/>
          <w:lang w:val="en-GB"/>
        </w:rPr>
        <w:t>2020)</w:t>
      </w:r>
      <w:r w:rsidR="00570C11" w:rsidRPr="00DA1E82">
        <w:rPr>
          <w:rFonts w:cstheme="minorHAnsi"/>
          <w:lang w:val="en-GB"/>
        </w:rPr>
        <w:t xml:space="preserve">, who </w:t>
      </w:r>
      <w:r w:rsidR="00E82A73" w:rsidRPr="00DA1E82">
        <w:rPr>
          <w:rFonts w:cstheme="minorHAnsi"/>
          <w:lang w:val="en-GB"/>
        </w:rPr>
        <w:t>identify</w:t>
      </w:r>
      <w:r w:rsidR="00570C11" w:rsidRPr="00DA1E82">
        <w:rPr>
          <w:rFonts w:cstheme="minorHAnsi"/>
          <w:lang w:val="en-GB"/>
        </w:rPr>
        <w:t xml:space="preserve"> a set of “principal” search systems </w:t>
      </w:r>
      <w:r w:rsidR="00E82A73" w:rsidRPr="00DA1E82">
        <w:rPr>
          <w:rFonts w:cstheme="minorHAnsi"/>
          <w:lang w:val="en-GB"/>
        </w:rPr>
        <w:t xml:space="preserve">that </w:t>
      </w:r>
      <w:r w:rsidR="00A73CB7" w:rsidRPr="00DA1E82">
        <w:rPr>
          <w:rFonts w:cstheme="minorHAnsi"/>
          <w:lang w:val="en-GB"/>
        </w:rPr>
        <w:t>conform</w:t>
      </w:r>
      <w:r w:rsidR="00E82A73" w:rsidRPr="00DA1E82">
        <w:rPr>
          <w:rFonts w:cstheme="minorHAnsi"/>
          <w:lang w:val="en-GB"/>
        </w:rPr>
        <w:t xml:space="preserve"> to a set of usability and replicability </w:t>
      </w:r>
      <w:r w:rsidR="00A73CB7" w:rsidRPr="00DA1E82">
        <w:rPr>
          <w:rFonts w:cstheme="minorHAnsi"/>
          <w:lang w:val="en-GB"/>
        </w:rPr>
        <w:t>standards</w:t>
      </w:r>
      <w:r w:rsidR="00E82A73" w:rsidRPr="00DA1E82">
        <w:rPr>
          <w:rFonts w:cstheme="minorHAnsi"/>
          <w:lang w:val="en-GB"/>
        </w:rPr>
        <w:t xml:space="preserve">. </w:t>
      </w:r>
      <w:r w:rsidR="00A73CB7" w:rsidRPr="00DA1E82">
        <w:rPr>
          <w:rFonts w:cstheme="minorHAnsi"/>
          <w:lang w:val="en-GB"/>
        </w:rPr>
        <w:t>T</w:t>
      </w:r>
      <w:r w:rsidR="00570C11" w:rsidRPr="00DA1E82">
        <w:rPr>
          <w:rFonts w:cstheme="minorHAnsi"/>
          <w:lang w:val="en-GB"/>
        </w:rPr>
        <w:t xml:space="preserve">hese databases and their </w:t>
      </w:r>
      <w:r w:rsidR="00E82A73" w:rsidRPr="00DA1E82">
        <w:rPr>
          <w:rFonts w:cstheme="minorHAnsi"/>
          <w:lang w:val="en-GB"/>
        </w:rPr>
        <w:t xml:space="preserve">overlaying </w:t>
      </w:r>
      <w:r w:rsidR="00570C11" w:rsidRPr="00DA1E82">
        <w:rPr>
          <w:rFonts w:cstheme="minorHAnsi"/>
          <w:lang w:val="en-GB"/>
        </w:rPr>
        <w:t>search systems</w:t>
      </w:r>
      <w:r w:rsidR="004C523A" w:rsidRPr="00DA1E82">
        <w:rPr>
          <w:rFonts w:cstheme="minorHAnsi"/>
          <w:lang w:val="en-GB"/>
        </w:rPr>
        <w:t xml:space="preserve"> are</w:t>
      </w:r>
      <w:r w:rsidR="00570C11" w:rsidRPr="00DA1E82">
        <w:rPr>
          <w:rFonts w:cstheme="minorHAnsi"/>
          <w:lang w:val="en-GB"/>
        </w:rPr>
        <w:t xml:space="preserve"> the </w:t>
      </w:r>
      <w:r w:rsidR="00F02183" w:rsidRPr="00DA1E82">
        <w:rPr>
          <w:rFonts w:cstheme="minorHAnsi"/>
          <w:lang w:val="en-GB"/>
        </w:rPr>
        <w:t>"most appropriate for evidence synthesis"</w:t>
      </w:r>
      <w:r w:rsidR="004C523A" w:rsidRPr="00DA1E82">
        <w:rPr>
          <w:rFonts w:cstheme="minorHAnsi"/>
          <w:lang w:val="en-GB"/>
        </w:rPr>
        <w:t xml:space="preserve"> (</w:t>
      </w:r>
      <w:proofErr w:type="spellStart"/>
      <w:r w:rsidR="004C523A" w:rsidRPr="00DA1E82">
        <w:rPr>
          <w:rFonts w:cstheme="minorHAnsi"/>
          <w:lang w:val="en-GB"/>
        </w:rPr>
        <w:t>Gusenbauer</w:t>
      </w:r>
      <w:proofErr w:type="spellEnd"/>
      <w:r w:rsidR="004C523A" w:rsidRPr="00DA1E82">
        <w:rPr>
          <w:rFonts w:cstheme="minorHAnsi"/>
          <w:lang w:val="en-GB"/>
        </w:rPr>
        <w:t xml:space="preserve">, &amp; </w:t>
      </w:r>
      <w:proofErr w:type="spellStart"/>
      <w:r w:rsidR="004C523A" w:rsidRPr="00DA1E82">
        <w:rPr>
          <w:rFonts w:cstheme="minorHAnsi"/>
          <w:lang w:val="en-GB"/>
        </w:rPr>
        <w:t>Haddaway</w:t>
      </w:r>
      <w:proofErr w:type="spellEnd"/>
      <w:r w:rsidR="004C523A" w:rsidRPr="00DA1E82">
        <w:rPr>
          <w:rFonts w:cstheme="minorHAnsi"/>
          <w:lang w:val="en-GB"/>
        </w:rPr>
        <w:t>, 2020)</w:t>
      </w:r>
      <w:r w:rsidR="00F02183" w:rsidRPr="00DA1E82">
        <w:rPr>
          <w:rFonts w:cstheme="minorHAnsi"/>
          <w:lang w:val="en-GB"/>
        </w:rPr>
        <w:t xml:space="preserve"> given </w:t>
      </w:r>
      <w:r w:rsidR="00570C11" w:rsidRPr="00DA1E82">
        <w:rPr>
          <w:rFonts w:cstheme="minorHAnsi"/>
          <w:lang w:val="en-GB"/>
        </w:rPr>
        <w:t xml:space="preserve">the topic </w:t>
      </w:r>
      <w:r w:rsidR="004C523A" w:rsidRPr="00DA1E82">
        <w:rPr>
          <w:rFonts w:cstheme="minorHAnsi"/>
          <w:lang w:val="en-GB"/>
        </w:rPr>
        <w:t xml:space="preserve">and objectives </w:t>
      </w:r>
      <w:r w:rsidR="00570C11" w:rsidRPr="00DA1E82">
        <w:rPr>
          <w:rFonts w:cstheme="minorHAnsi"/>
          <w:lang w:val="en-GB"/>
        </w:rPr>
        <w:t xml:space="preserve">of this systematic review. </w:t>
      </w:r>
      <w:r w:rsidR="00A6628E" w:rsidRPr="00DA1E82">
        <w:rPr>
          <w:rFonts w:cstheme="minorHAnsi"/>
          <w:lang w:val="en-GB"/>
        </w:rPr>
        <w:t>Planned d</w:t>
      </w:r>
      <w:r w:rsidRPr="00DA1E82">
        <w:rPr>
          <w:rFonts w:cstheme="minorHAnsi"/>
          <w:lang w:val="en-GB"/>
        </w:rPr>
        <w:t xml:space="preserve">ates of coverage are 01-01-2010 to </w:t>
      </w:r>
      <w:r w:rsidR="00FD5FF1">
        <w:rPr>
          <w:rFonts w:cstheme="minorHAnsi"/>
          <w:lang w:val="en-GB"/>
        </w:rPr>
        <w:t>XX</w:t>
      </w:r>
      <w:r w:rsidRPr="00DA1E82">
        <w:rPr>
          <w:rFonts w:cstheme="minorHAnsi"/>
          <w:lang w:val="en-GB"/>
        </w:rPr>
        <w:t>-</w:t>
      </w:r>
      <w:ins w:id="75" w:author="Simons, J.G. (Jan-Willem)" w:date="2022-08-29T15:58:00Z">
        <w:r w:rsidR="0039772D">
          <w:rPr>
            <w:rFonts w:cstheme="minorHAnsi"/>
            <w:lang w:val="en-GB"/>
          </w:rPr>
          <w:t>XX</w:t>
        </w:r>
      </w:ins>
      <w:del w:id="76" w:author="Simons, J.G. (Jan-Willem)" w:date="2022-08-29T15:58:00Z">
        <w:r w:rsidR="00FD5FF1" w:rsidDel="0039772D">
          <w:rPr>
            <w:rFonts w:cstheme="minorHAnsi"/>
            <w:lang w:val="en-GB"/>
          </w:rPr>
          <w:delText>07</w:delText>
        </w:r>
      </w:del>
      <w:r w:rsidRPr="00DA1E82">
        <w:rPr>
          <w:rFonts w:cstheme="minorHAnsi"/>
          <w:lang w:val="en-GB"/>
        </w:rPr>
        <w:t>-</w:t>
      </w:r>
      <w:r w:rsidR="00FD5FF1">
        <w:rPr>
          <w:rFonts w:cstheme="minorHAnsi"/>
          <w:lang w:val="en-GB"/>
        </w:rPr>
        <w:t>2022, where the exact</w:t>
      </w:r>
      <w:r w:rsidR="00806A12">
        <w:rPr>
          <w:rFonts w:cstheme="minorHAnsi"/>
          <w:lang w:val="en-GB"/>
        </w:rPr>
        <w:t xml:space="preserve"> day </w:t>
      </w:r>
      <w:ins w:id="77" w:author="Simons, J.G. (Jan-Willem)" w:date="2022-08-29T15:58:00Z">
        <w:r w:rsidR="0039772D">
          <w:rPr>
            <w:rFonts w:cstheme="minorHAnsi"/>
            <w:lang w:val="en-GB"/>
          </w:rPr>
          <w:t xml:space="preserve">and month </w:t>
        </w:r>
      </w:ins>
      <w:r w:rsidR="00806A12">
        <w:rPr>
          <w:rFonts w:cstheme="minorHAnsi"/>
          <w:lang w:val="en-GB"/>
        </w:rPr>
        <w:t>in this</w:t>
      </w:r>
      <w:r w:rsidR="00FD5FF1">
        <w:rPr>
          <w:rFonts w:cstheme="minorHAnsi"/>
          <w:lang w:val="en-GB"/>
        </w:rPr>
        <w:t xml:space="preserve"> date depends on the day </w:t>
      </w:r>
      <w:ins w:id="78" w:author="Simons, J.G. (Jan-Willem)" w:date="2022-08-29T16:07:00Z">
        <w:r w:rsidR="00414090">
          <w:rPr>
            <w:rFonts w:cstheme="minorHAnsi"/>
            <w:lang w:val="en-GB"/>
          </w:rPr>
          <w:t xml:space="preserve">and month </w:t>
        </w:r>
      </w:ins>
      <w:r w:rsidR="00FD5FF1">
        <w:rPr>
          <w:rFonts w:cstheme="minorHAnsi"/>
          <w:lang w:val="en-GB"/>
        </w:rPr>
        <w:t xml:space="preserve">a specific </w:t>
      </w:r>
      <w:r w:rsidR="00806A12">
        <w:rPr>
          <w:rFonts w:cstheme="minorHAnsi"/>
          <w:lang w:val="en-GB"/>
        </w:rPr>
        <w:t xml:space="preserve">determinant search </w:t>
      </w:r>
      <w:r w:rsidR="00FD5FF1">
        <w:rPr>
          <w:rFonts w:cstheme="minorHAnsi"/>
          <w:lang w:val="en-GB"/>
        </w:rPr>
        <w:t>was conducted.</w:t>
      </w:r>
      <w:ins w:id="79" w:author="Simons, J.G. (Jan-Willem)" w:date="2022-08-29T15:58:00Z">
        <w:r w:rsidR="0039772D">
          <w:rPr>
            <w:rFonts w:cstheme="minorHAnsi"/>
            <w:lang w:val="en-GB"/>
          </w:rPr>
          <w:t xml:space="preserve"> Please consult </w:t>
        </w:r>
      </w:ins>
      <w:ins w:id="80" w:author="Simons, J.G. (Jan-Willem)" w:date="2022-08-29T15:59:00Z">
        <w:r w:rsidR="0039772D">
          <w:rPr>
            <w:rFonts w:cstheme="minorHAnsi"/>
            <w:lang w:val="en-GB"/>
          </w:rPr>
          <w:t>the</w:t>
        </w:r>
      </w:ins>
      <w:ins w:id="81" w:author="Simons, J.G. (Jan-Willem)" w:date="2022-08-29T16:07:00Z">
        <w:r w:rsidR="00414090">
          <w:rPr>
            <w:rFonts w:cstheme="minorHAnsi"/>
            <w:lang w:val="en-GB"/>
          </w:rPr>
          <w:t xml:space="preserve"> R-files</w:t>
        </w:r>
      </w:ins>
      <w:ins w:id="82" w:author="Simons, J.G. (Jan-Willem)" w:date="2022-08-29T16:08:00Z">
        <w:r w:rsidR="00414090">
          <w:rPr>
            <w:rFonts w:cstheme="minorHAnsi"/>
            <w:lang w:val="en-GB"/>
          </w:rPr>
          <w:t xml:space="preserve"> in the “Literature Search Data” folders</w:t>
        </w:r>
      </w:ins>
      <w:ins w:id="83" w:author="Simons, J.G. (Jan-Willem)" w:date="2022-08-29T15:59:00Z">
        <w:r w:rsidR="0039772D">
          <w:rPr>
            <w:rFonts w:cstheme="minorHAnsi"/>
            <w:lang w:val="en-GB"/>
          </w:rPr>
          <w:t xml:space="preserve"> for </w:t>
        </w:r>
      </w:ins>
      <w:ins w:id="84" w:author="Simons, J.G. (Jan-Willem)" w:date="2022-08-29T16:08:00Z">
        <w:r w:rsidR="00414090">
          <w:rPr>
            <w:rFonts w:cstheme="minorHAnsi"/>
            <w:lang w:val="en-GB"/>
          </w:rPr>
          <w:t>specific timestamps</w:t>
        </w:r>
      </w:ins>
      <w:ins w:id="85" w:author="Simons, J.G. (Jan-Willem)" w:date="2022-08-29T15:59:00Z">
        <w:r w:rsidR="0039772D">
          <w:rPr>
            <w:rFonts w:cstheme="minorHAnsi"/>
            <w:lang w:val="en-GB"/>
          </w:rPr>
          <w:t xml:space="preserve">. </w:t>
        </w:r>
      </w:ins>
    </w:p>
    <w:p w14:paraId="6B71A369" w14:textId="77777777" w:rsidR="00DD149F" w:rsidRPr="00DA1E82" w:rsidRDefault="00DD149F" w:rsidP="00304CEB">
      <w:pPr>
        <w:pStyle w:val="NoSpacing"/>
        <w:rPr>
          <w:rFonts w:cstheme="minorHAnsi"/>
          <w:i/>
          <w:iCs/>
          <w:lang w:val="en-GB"/>
        </w:rPr>
      </w:pPr>
    </w:p>
    <w:p w14:paraId="13718885" w14:textId="72624F60" w:rsidR="003E233A" w:rsidRPr="00DA1E82" w:rsidRDefault="00416CCF" w:rsidP="00304CEB">
      <w:pPr>
        <w:pStyle w:val="NoSpacing"/>
        <w:rPr>
          <w:rFonts w:cstheme="minorHAnsi"/>
          <w:b/>
          <w:bCs/>
          <w:lang w:val="en-GB"/>
        </w:rPr>
      </w:pPr>
      <w:r w:rsidRPr="00DA1E82">
        <w:rPr>
          <w:rFonts w:cstheme="minorHAnsi"/>
          <w:b/>
          <w:bCs/>
          <w:lang w:val="en-GB"/>
        </w:rPr>
        <w:t>Search Strategy.</w:t>
      </w:r>
    </w:p>
    <w:p w14:paraId="1CCA72EA" w14:textId="0E0459FB" w:rsidR="003E233A" w:rsidRPr="00DA1E82" w:rsidRDefault="003E233A" w:rsidP="00304CEB">
      <w:pPr>
        <w:pStyle w:val="NoSpacing"/>
        <w:rPr>
          <w:rFonts w:cstheme="minorHAnsi"/>
          <w:i/>
          <w:iCs/>
          <w:lang w:val="en-GB"/>
        </w:rPr>
      </w:pPr>
      <w:r w:rsidRPr="00DA1E82">
        <w:rPr>
          <w:rFonts w:cstheme="minorHAnsi"/>
          <w:i/>
          <w:iCs/>
        </w:rPr>
        <w:t>Item 10. Present draft of search strategy to be</w:t>
      </w:r>
      <w:r w:rsidRPr="00DA1E82">
        <w:rPr>
          <w:rFonts w:cstheme="minorHAnsi"/>
          <w:i/>
          <w:iCs/>
          <w:lang w:val="en-GB"/>
        </w:rPr>
        <w:t xml:space="preserve"> </w:t>
      </w:r>
      <w:r w:rsidRPr="00DA1E82">
        <w:rPr>
          <w:rFonts w:cstheme="minorHAnsi"/>
          <w:i/>
          <w:iCs/>
        </w:rPr>
        <w:t>used for at least one electronic database,</w:t>
      </w:r>
      <w:r w:rsidRPr="00DA1E82">
        <w:rPr>
          <w:rFonts w:cstheme="minorHAnsi"/>
          <w:i/>
          <w:iCs/>
          <w:lang w:val="en-GB"/>
        </w:rPr>
        <w:t xml:space="preserve"> </w:t>
      </w:r>
      <w:r w:rsidRPr="00DA1E82">
        <w:rPr>
          <w:rFonts w:cstheme="minorHAnsi"/>
          <w:i/>
          <w:iCs/>
        </w:rPr>
        <w:t>including planned limits, such that it could be</w:t>
      </w:r>
      <w:r w:rsidRPr="00DA1E82">
        <w:rPr>
          <w:rFonts w:cstheme="minorHAnsi"/>
          <w:i/>
          <w:iCs/>
          <w:lang w:val="en-GB"/>
        </w:rPr>
        <w:t xml:space="preserve"> </w:t>
      </w:r>
      <w:r w:rsidRPr="00DA1E82">
        <w:rPr>
          <w:rFonts w:cstheme="minorHAnsi"/>
          <w:i/>
          <w:iCs/>
        </w:rPr>
        <w:t>repeated</w:t>
      </w:r>
      <w:r w:rsidRPr="00DA1E82">
        <w:rPr>
          <w:rFonts w:cstheme="minorHAnsi"/>
          <w:i/>
          <w:iCs/>
          <w:lang w:val="en-GB"/>
        </w:rPr>
        <w:t>.</w:t>
      </w:r>
    </w:p>
    <w:p w14:paraId="48D2F7EA" w14:textId="55BA8B36" w:rsidR="00CD141A" w:rsidRPr="00DA1E82" w:rsidRDefault="005D544F" w:rsidP="00CD141A">
      <w:pPr>
        <w:pStyle w:val="NoSpacing"/>
        <w:rPr>
          <w:rFonts w:cstheme="minorHAnsi"/>
          <w:lang w:val="en-GB"/>
        </w:rPr>
      </w:pPr>
      <w:r w:rsidRPr="00DA1E82">
        <w:rPr>
          <w:rFonts w:cstheme="minorHAnsi"/>
          <w:lang w:val="en-GB"/>
        </w:rPr>
        <w:t xml:space="preserve">The </w:t>
      </w:r>
      <w:r w:rsidR="00721A68" w:rsidRPr="00DA1E82">
        <w:rPr>
          <w:rFonts w:cstheme="minorHAnsi"/>
          <w:lang w:val="en-GB"/>
        </w:rPr>
        <w:t>search strategy</w:t>
      </w:r>
      <w:r w:rsidRPr="00DA1E82">
        <w:rPr>
          <w:rFonts w:cstheme="minorHAnsi"/>
          <w:lang w:val="en-GB"/>
        </w:rPr>
        <w:t xml:space="preserve"> consists of </w:t>
      </w:r>
      <w:r w:rsidR="001F397D" w:rsidRPr="00DA1E82">
        <w:rPr>
          <w:rFonts w:cstheme="minorHAnsi"/>
          <w:lang w:val="en-GB"/>
        </w:rPr>
        <w:t>two</w:t>
      </w:r>
      <w:r w:rsidRPr="00DA1E82">
        <w:rPr>
          <w:rFonts w:cstheme="minorHAnsi"/>
          <w:lang w:val="en-GB"/>
        </w:rPr>
        <w:t xml:space="preserve"> steps. </w:t>
      </w:r>
      <w:r w:rsidR="00CD141A" w:rsidRPr="00DA1E82">
        <w:rPr>
          <w:rFonts w:cstheme="minorHAnsi"/>
          <w:lang w:val="en-GB"/>
        </w:rPr>
        <w:t xml:space="preserve">In the first step, </w:t>
      </w:r>
      <w:r w:rsidR="00AC5E91">
        <w:rPr>
          <w:rFonts w:cstheme="minorHAnsi"/>
          <w:lang w:val="en-GB"/>
        </w:rPr>
        <w:t>EJ and FT</w:t>
      </w:r>
      <w:r w:rsidRPr="00DA1E82">
        <w:rPr>
          <w:rFonts w:cstheme="minorHAnsi"/>
          <w:lang w:val="en-GB"/>
        </w:rPr>
        <w:t xml:space="preserve"> select six "gold standard" articles </w:t>
      </w:r>
      <w:r w:rsidR="00CD141A" w:rsidRPr="00DA1E82">
        <w:rPr>
          <w:rFonts w:cstheme="minorHAnsi"/>
          <w:lang w:val="en-GB"/>
        </w:rPr>
        <w:t>for the group threat, group contact, socialization, and media interventions</w:t>
      </w:r>
      <w:r w:rsidRPr="00DA1E82">
        <w:rPr>
          <w:rFonts w:cstheme="minorHAnsi"/>
          <w:lang w:val="en-GB"/>
        </w:rPr>
        <w:t xml:space="preserve"> </w:t>
      </w:r>
      <w:r w:rsidR="00CD141A" w:rsidRPr="00DA1E82">
        <w:rPr>
          <w:rFonts w:cstheme="minorHAnsi"/>
          <w:lang w:val="en-GB"/>
        </w:rPr>
        <w:t>that</w:t>
      </w:r>
      <w:r w:rsidRPr="00DA1E82">
        <w:rPr>
          <w:rFonts w:cstheme="minorHAnsi"/>
          <w:lang w:val="en-GB"/>
        </w:rPr>
        <w:t xml:space="preserve"> </w:t>
      </w:r>
      <w:r w:rsidR="00DB7460">
        <w:rPr>
          <w:rFonts w:cstheme="minorHAnsi"/>
          <w:lang w:val="en-GB"/>
        </w:rPr>
        <w:t xml:space="preserve">they </w:t>
      </w:r>
      <w:del w:id="86" w:author="Simons, J.G. (Jan-Willem)" w:date="2022-08-29T16:08:00Z">
        <w:r w:rsidR="00DB7460" w:rsidDel="00F2597F">
          <w:rPr>
            <w:rFonts w:cstheme="minorHAnsi"/>
            <w:lang w:val="en-GB"/>
          </w:rPr>
          <w:delText xml:space="preserve">deem </w:delText>
        </w:r>
      </w:del>
      <w:ins w:id="87" w:author="Simons, J.G. (Jan-Willem)" w:date="2022-08-29T16:08:00Z">
        <w:r w:rsidR="00F2597F">
          <w:rPr>
            <w:rFonts w:cstheme="minorHAnsi"/>
            <w:lang w:val="en-GB"/>
          </w:rPr>
          <w:t xml:space="preserve">estimate </w:t>
        </w:r>
      </w:ins>
      <w:r w:rsidR="00DB7460">
        <w:rPr>
          <w:rFonts w:cstheme="minorHAnsi"/>
          <w:lang w:val="en-GB"/>
        </w:rPr>
        <w:t>to be</w:t>
      </w:r>
      <w:r w:rsidRPr="00DA1E82">
        <w:rPr>
          <w:rFonts w:cstheme="minorHAnsi"/>
          <w:lang w:val="en-GB"/>
        </w:rPr>
        <w:t xml:space="preserve"> typical articles </w:t>
      </w:r>
      <w:r w:rsidR="00CD141A" w:rsidRPr="00DA1E82">
        <w:rPr>
          <w:rFonts w:cstheme="minorHAnsi"/>
          <w:lang w:val="en-GB"/>
        </w:rPr>
        <w:t>to include in</w:t>
      </w:r>
      <w:r w:rsidRPr="00DA1E82">
        <w:rPr>
          <w:rFonts w:cstheme="minorHAnsi"/>
          <w:lang w:val="en-GB"/>
        </w:rPr>
        <w:t xml:space="preserve"> a</w:t>
      </w:r>
      <w:r w:rsidR="00754799">
        <w:rPr>
          <w:rFonts w:cstheme="minorHAnsi"/>
          <w:lang w:val="en-GB"/>
        </w:rPr>
        <w:t xml:space="preserve"> systematic</w:t>
      </w:r>
      <w:r w:rsidRPr="00DA1E82">
        <w:rPr>
          <w:rFonts w:cstheme="minorHAnsi"/>
          <w:lang w:val="en-GB"/>
        </w:rPr>
        <w:t xml:space="preserve"> review</w:t>
      </w:r>
      <w:r w:rsidR="00754799">
        <w:rPr>
          <w:rFonts w:cstheme="minorHAnsi"/>
          <w:lang w:val="en-GB"/>
        </w:rPr>
        <w:t xml:space="preserve"> on these determinants</w:t>
      </w:r>
      <w:r w:rsidRPr="00DA1E82">
        <w:rPr>
          <w:rFonts w:cstheme="minorHAnsi"/>
          <w:lang w:val="en-GB"/>
        </w:rPr>
        <w:t>.</w:t>
      </w:r>
      <w:r w:rsidR="001D23E9" w:rsidRPr="00DA1E82">
        <w:rPr>
          <w:rFonts w:cstheme="minorHAnsi"/>
          <w:lang w:val="en-GB"/>
        </w:rPr>
        <w:t xml:space="preserve"> </w:t>
      </w:r>
      <w:r w:rsidR="00DB7460">
        <w:rPr>
          <w:rFonts w:cstheme="minorHAnsi"/>
          <w:lang w:val="en-GB"/>
        </w:rPr>
        <w:t>We do not aim for these articles to be representative of the literature</w:t>
      </w:r>
      <w:r w:rsidR="00754799">
        <w:rPr>
          <w:rFonts w:cstheme="minorHAnsi"/>
          <w:lang w:val="en-GB"/>
        </w:rPr>
        <w:t xml:space="preserve"> on a determinant, </w:t>
      </w:r>
      <w:r w:rsidR="00DB7460">
        <w:rPr>
          <w:rFonts w:cstheme="minorHAnsi"/>
          <w:lang w:val="en-GB"/>
        </w:rPr>
        <w:t>but as</w:t>
      </w:r>
      <w:r w:rsidR="00754799">
        <w:rPr>
          <w:rFonts w:cstheme="minorHAnsi"/>
          <w:lang w:val="en-GB"/>
        </w:rPr>
        <w:t xml:space="preserve"> the initial input for a search that aims to obtain a substantially representative portion of that literature. </w:t>
      </w:r>
      <w:ins w:id="88" w:author="Simons, J.G. (Jan-Willem)" w:date="2022-08-29T16:13:00Z">
        <w:r w:rsidR="009F1DB4">
          <w:rPr>
            <w:rFonts w:cstheme="minorHAnsi"/>
            <w:lang w:val="en-GB"/>
          </w:rPr>
          <w:t>Note</w:t>
        </w:r>
      </w:ins>
      <w:ins w:id="89" w:author="Simons, J.G. (Jan-Willem)" w:date="2022-08-29T16:14:00Z">
        <w:r w:rsidR="009F1DB4">
          <w:rPr>
            <w:rFonts w:cstheme="minorHAnsi"/>
            <w:lang w:val="en-GB"/>
          </w:rPr>
          <w:t xml:space="preserve"> that these articles could also have been published before 2010. </w:t>
        </w:r>
      </w:ins>
      <w:r w:rsidR="00D16395" w:rsidRPr="00DA1E82">
        <w:rPr>
          <w:rFonts w:cstheme="minorHAnsi"/>
          <w:lang w:val="en-GB"/>
        </w:rPr>
        <w:t xml:space="preserve">More specifically, EJ selected these articles for the group contact </w:t>
      </w:r>
      <w:r w:rsidR="00186497" w:rsidRPr="00DA1E82">
        <w:rPr>
          <w:rFonts w:cstheme="minorHAnsi"/>
          <w:lang w:val="en-GB"/>
        </w:rPr>
        <w:t xml:space="preserve">and socialization </w:t>
      </w:r>
      <w:r w:rsidR="00D16395" w:rsidRPr="00DA1E82">
        <w:rPr>
          <w:rFonts w:cstheme="minorHAnsi"/>
          <w:lang w:val="en-GB"/>
        </w:rPr>
        <w:t xml:space="preserve">interventions, where FT selected them for the group threat and media interventions. </w:t>
      </w:r>
      <w:r w:rsidR="00F45FB2" w:rsidRPr="00DA1E82">
        <w:rPr>
          <w:rFonts w:cstheme="minorHAnsi"/>
          <w:lang w:val="en-GB"/>
        </w:rPr>
        <w:t>Note that</w:t>
      </w:r>
      <w:r w:rsidR="00862E0C" w:rsidRPr="00DA1E82">
        <w:rPr>
          <w:rFonts w:cstheme="minorHAnsi"/>
          <w:lang w:val="en-GB"/>
        </w:rPr>
        <w:t xml:space="preserve"> we do not </w:t>
      </w:r>
      <w:r w:rsidR="00004270" w:rsidRPr="00DA1E82">
        <w:rPr>
          <w:rFonts w:cstheme="minorHAnsi"/>
          <w:lang w:val="en-GB"/>
        </w:rPr>
        <w:t>execute a</w:t>
      </w:r>
      <w:r w:rsidR="004A3824" w:rsidRPr="00DA1E82">
        <w:rPr>
          <w:rFonts w:cstheme="minorHAnsi"/>
          <w:lang w:val="en-GB"/>
        </w:rPr>
        <w:t xml:space="preserve"> separate</w:t>
      </w:r>
      <w:r w:rsidR="00004270" w:rsidRPr="00DA1E82">
        <w:rPr>
          <w:rFonts w:cstheme="minorHAnsi"/>
          <w:lang w:val="en-GB"/>
        </w:rPr>
        <w:t xml:space="preserve"> search </w:t>
      </w:r>
      <w:r w:rsidR="00862E0C" w:rsidRPr="00DA1E82">
        <w:rPr>
          <w:rFonts w:cstheme="minorHAnsi"/>
          <w:lang w:val="en-GB"/>
        </w:rPr>
        <w:t>for</w:t>
      </w:r>
      <w:r w:rsidR="00F45FB2" w:rsidRPr="00DA1E82">
        <w:rPr>
          <w:rFonts w:cstheme="minorHAnsi"/>
          <w:lang w:val="en-GB"/>
        </w:rPr>
        <w:t xml:space="preserve"> </w:t>
      </w:r>
      <w:r w:rsidR="00862E0C" w:rsidRPr="00DA1E82">
        <w:rPr>
          <w:rFonts w:cstheme="minorHAnsi"/>
          <w:lang w:val="en-GB"/>
        </w:rPr>
        <w:t xml:space="preserve">the </w:t>
      </w:r>
      <w:r w:rsidR="00F45FB2" w:rsidRPr="00DA1E82">
        <w:rPr>
          <w:rFonts w:cstheme="minorHAnsi"/>
          <w:lang w:val="en-GB"/>
        </w:rPr>
        <w:t xml:space="preserve">demographic </w:t>
      </w:r>
      <w:r w:rsidR="00D32EEA" w:rsidRPr="00DA1E82">
        <w:rPr>
          <w:rFonts w:cstheme="minorHAnsi"/>
          <w:lang w:val="en-GB"/>
        </w:rPr>
        <w:t>interventions</w:t>
      </w:r>
      <w:r w:rsidR="00F45FB2" w:rsidRPr="00DA1E82">
        <w:rPr>
          <w:rFonts w:cstheme="minorHAnsi"/>
          <w:lang w:val="en-GB"/>
        </w:rPr>
        <w:t xml:space="preserve">, as we anticipate that </w:t>
      </w:r>
      <w:r w:rsidR="00A32BE0">
        <w:rPr>
          <w:rFonts w:cstheme="minorHAnsi"/>
          <w:lang w:val="en-GB"/>
        </w:rPr>
        <w:t xml:space="preserve">estimates for these </w:t>
      </w:r>
      <w:r w:rsidR="00AC5E91">
        <w:rPr>
          <w:rFonts w:cstheme="minorHAnsi"/>
          <w:lang w:val="en-GB"/>
        </w:rPr>
        <w:t xml:space="preserve">variables </w:t>
      </w:r>
      <w:r w:rsidR="00A32BE0">
        <w:rPr>
          <w:rFonts w:cstheme="minorHAnsi"/>
          <w:lang w:val="en-GB"/>
        </w:rPr>
        <w:t xml:space="preserve">will be present in </w:t>
      </w:r>
      <w:r w:rsidR="00004270" w:rsidRPr="00DA1E82">
        <w:rPr>
          <w:rFonts w:cstheme="minorHAnsi"/>
          <w:lang w:val="en-GB"/>
        </w:rPr>
        <w:t>articles o</w:t>
      </w:r>
      <w:r w:rsidR="00A32BE0">
        <w:rPr>
          <w:rFonts w:cstheme="minorHAnsi"/>
          <w:lang w:val="en-GB"/>
        </w:rPr>
        <w:t>n</w:t>
      </w:r>
      <w:r w:rsidR="00004270" w:rsidRPr="00DA1E82">
        <w:rPr>
          <w:rFonts w:cstheme="minorHAnsi"/>
          <w:lang w:val="en-GB"/>
        </w:rPr>
        <w:t xml:space="preserve"> the </w:t>
      </w:r>
      <w:r w:rsidR="000D460B">
        <w:rPr>
          <w:rFonts w:cstheme="minorHAnsi"/>
          <w:lang w:val="en-GB"/>
        </w:rPr>
        <w:t>other determinants</w:t>
      </w:r>
      <w:r w:rsidR="00F45FB2" w:rsidRPr="00DA1E82">
        <w:rPr>
          <w:rFonts w:cstheme="minorHAnsi"/>
          <w:lang w:val="en-GB"/>
        </w:rPr>
        <w:t xml:space="preserve">. </w:t>
      </w:r>
      <w:r w:rsidR="00CD141A" w:rsidRPr="00DA1E82">
        <w:rPr>
          <w:rFonts w:cstheme="minorHAnsi"/>
          <w:lang w:val="en-GB"/>
        </w:rPr>
        <w:t xml:space="preserve">The keywords in these </w:t>
      </w:r>
      <w:r w:rsidRPr="00DA1E82">
        <w:rPr>
          <w:rFonts w:cstheme="minorHAnsi"/>
          <w:lang w:val="en-GB"/>
        </w:rPr>
        <w:t xml:space="preserve">articles, </w:t>
      </w:r>
      <w:r w:rsidR="00BA40EC" w:rsidRPr="00DA1E82">
        <w:rPr>
          <w:rFonts w:cstheme="minorHAnsi"/>
          <w:lang w:val="en-GB"/>
        </w:rPr>
        <w:t xml:space="preserve">those </w:t>
      </w:r>
      <w:r w:rsidRPr="00DA1E82">
        <w:rPr>
          <w:rFonts w:cstheme="minorHAnsi"/>
          <w:lang w:val="en-GB"/>
        </w:rPr>
        <w:t xml:space="preserve">as indicated by the </w:t>
      </w:r>
      <w:r w:rsidR="00BA40EC" w:rsidRPr="00DA1E82">
        <w:rPr>
          <w:rFonts w:cstheme="minorHAnsi"/>
          <w:lang w:val="en-GB"/>
        </w:rPr>
        <w:t xml:space="preserve">article </w:t>
      </w:r>
      <w:r w:rsidRPr="00DA1E82">
        <w:rPr>
          <w:rFonts w:cstheme="minorHAnsi"/>
          <w:lang w:val="en-GB"/>
        </w:rPr>
        <w:t>authors themselves and</w:t>
      </w:r>
      <w:r w:rsidR="00BA40EC" w:rsidRPr="00DA1E82">
        <w:rPr>
          <w:rFonts w:cstheme="minorHAnsi"/>
          <w:lang w:val="en-GB"/>
        </w:rPr>
        <w:t xml:space="preserve"> those which are obtained</w:t>
      </w:r>
      <w:r w:rsidRPr="00DA1E82">
        <w:rPr>
          <w:rFonts w:cstheme="minorHAnsi"/>
          <w:lang w:val="en-GB"/>
        </w:rPr>
        <w:t xml:space="preserve"> by applying the rapid-automatic-keyword-extraction (RAKE) algorithm to </w:t>
      </w:r>
      <w:r w:rsidR="00BA40EC" w:rsidRPr="00DA1E82">
        <w:rPr>
          <w:rFonts w:cstheme="minorHAnsi"/>
          <w:lang w:val="en-GB"/>
        </w:rPr>
        <w:t xml:space="preserve">the </w:t>
      </w:r>
      <w:r w:rsidRPr="00DA1E82">
        <w:rPr>
          <w:rFonts w:cstheme="minorHAnsi"/>
          <w:lang w:val="en-GB"/>
        </w:rPr>
        <w:t>titles and abstracts</w:t>
      </w:r>
      <w:r w:rsidR="00BA40EC" w:rsidRPr="00DA1E82">
        <w:rPr>
          <w:rFonts w:cstheme="minorHAnsi"/>
          <w:lang w:val="en-GB"/>
        </w:rPr>
        <w:t xml:space="preserve"> of these articles</w:t>
      </w:r>
      <w:r w:rsidR="00CD141A" w:rsidRPr="00DA1E82">
        <w:rPr>
          <w:rFonts w:cstheme="minorHAnsi"/>
          <w:lang w:val="en-GB"/>
        </w:rPr>
        <w:t xml:space="preserve">, are used to extract </w:t>
      </w:r>
      <w:r w:rsidRPr="00DA1E82">
        <w:rPr>
          <w:rFonts w:cstheme="minorHAnsi"/>
          <w:lang w:val="en-GB"/>
        </w:rPr>
        <w:t xml:space="preserve">a set of candidate keywords. </w:t>
      </w:r>
      <w:r w:rsidR="00CD141A" w:rsidRPr="00DA1E82">
        <w:rPr>
          <w:rFonts w:cstheme="minorHAnsi"/>
          <w:lang w:val="en-GB"/>
        </w:rPr>
        <w:t>T</w:t>
      </w:r>
      <w:r w:rsidRPr="00DA1E82">
        <w:rPr>
          <w:rFonts w:cstheme="minorHAnsi"/>
          <w:lang w:val="en-GB"/>
        </w:rPr>
        <w:t xml:space="preserve">hese candidates </w:t>
      </w:r>
      <w:r w:rsidR="00CD141A" w:rsidRPr="00DA1E82">
        <w:rPr>
          <w:rFonts w:cstheme="minorHAnsi"/>
          <w:lang w:val="en-GB"/>
        </w:rPr>
        <w:t>are filtered manually</w:t>
      </w:r>
      <w:r w:rsidR="00BA40EC" w:rsidRPr="00DA1E82">
        <w:rPr>
          <w:rFonts w:cstheme="minorHAnsi"/>
          <w:lang w:val="en-GB"/>
        </w:rPr>
        <w:t xml:space="preserve"> </w:t>
      </w:r>
      <w:r w:rsidR="00D16395" w:rsidRPr="00DA1E82">
        <w:rPr>
          <w:rFonts w:cstheme="minorHAnsi"/>
          <w:lang w:val="en-GB"/>
        </w:rPr>
        <w:t>based on</w:t>
      </w:r>
      <w:r w:rsidRPr="00DA1E82">
        <w:rPr>
          <w:rFonts w:cstheme="minorHAnsi"/>
          <w:lang w:val="en-GB"/>
        </w:rPr>
        <w:t xml:space="preserve"> relevance, </w:t>
      </w:r>
      <w:r w:rsidR="00CD141A" w:rsidRPr="00DA1E82">
        <w:rPr>
          <w:rFonts w:cstheme="minorHAnsi"/>
          <w:lang w:val="en-GB"/>
        </w:rPr>
        <w:t xml:space="preserve">where relevance is defined as being related in content to either the intervention of interest </w:t>
      </w:r>
      <w:r w:rsidR="00D16395" w:rsidRPr="00DA1E82">
        <w:rPr>
          <w:rFonts w:cstheme="minorHAnsi"/>
          <w:lang w:val="en-GB"/>
        </w:rPr>
        <w:t>or</w:t>
      </w:r>
      <w:r w:rsidR="00CD141A" w:rsidRPr="00DA1E82">
        <w:rPr>
          <w:rFonts w:cstheme="minorHAnsi"/>
          <w:lang w:val="en-GB"/>
        </w:rPr>
        <w:t xml:space="preserve"> the outcome</w:t>
      </w:r>
      <w:r w:rsidR="00D16395" w:rsidRPr="00DA1E82">
        <w:rPr>
          <w:rFonts w:cstheme="minorHAnsi"/>
          <w:lang w:val="en-GB"/>
        </w:rPr>
        <w:t>, and whether they appear in the titles and abstracts of the "gold standard" articles for that intervention. In this sense, the literature search is “fit” to the keywords. A</w:t>
      </w:r>
      <w:r w:rsidRPr="00DA1E82">
        <w:rPr>
          <w:rFonts w:cstheme="minorHAnsi"/>
          <w:lang w:val="en-GB"/>
        </w:rPr>
        <w:t>n initial "naive" search</w:t>
      </w:r>
      <w:r w:rsidR="00D16395" w:rsidRPr="00DA1E82">
        <w:rPr>
          <w:rFonts w:cstheme="minorHAnsi"/>
          <w:lang w:val="en-GB"/>
        </w:rPr>
        <w:t xml:space="preserve"> is subsequently carried out</w:t>
      </w:r>
      <w:r w:rsidR="001D23E9" w:rsidRPr="00DA1E82">
        <w:rPr>
          <w:rFonts w:cstheme="minorHAnsi"/>
          <w:lang w:val="en-GB"/>
        </w:rPr>
        <w:t>.</w:t>
      </w:r>
      <w:r w:rsidR="00754799">
        <w:rPr>
          <w:rFonts w:cstheme="minorHAnsi"/>
          <w:lang w:val="en-GB"/>
        </w:rPr>
        <w:t xml:space="preserve"> In line with our inclusion criteria, we</w:t>
      </w:r>
      <w:r w:rsidR="00CD141A" w:rsidRPr="00DA1E82">
        <w:rPr>
          <w:rFonts w:cstheme="minorHAnsi"/>
          <w:lang w:val="en-GB"/>
        </w:rPr>
        <w:t xml:space="preserve"> restrict the time period to the 2010-2022 period and search for English documents peer-reviewed research articles. Note that our date endpoint is determined by the date that we searched the respective databases. This date will be indicated for each search.</w:t>
      </w:r>
      <w:r w:rsidR="00FC2F54">
        <w:rPr>
          <w:rFonts w:cstheme="minorHAnsi"/>
          <w:lang w:val="en-GB"/>
        </w:rPr>
        <w:t xml:space="preserve"> As noted earlier,</w:t>
      </w:r>
      <w:r w:rsidR="00FC2F54" w:rsidRPr="00FC2F54">
        <w:rPr>
          <w:rFonts w:cstheme="minorHAnsi"/>
          <w:lang w:val="en-GB"/>
        </w:rPr>
        <w:t xml:space="preserve"> </w:t>
      </w:r>
      <w:r w:rsidR="00FC2F54">
        <w:rPr>
          <w:rFonts w:cstheme="minorHAnsi"/>
          <w:lang w:val="en-GB"/>
        </w:rPr>
        <w:t>p</w:t>
      </w:r>
      <w:r w:rsidR="00FC2F54" w:rsidRPr="00DA1E82">
        <w:rPr>
          <w:rFonts w:cstheme="minorHAnsi"/>
          <w:lang w:val="en-GB"/>
        </w:rPr>
        <w:t xml:space="preserve">lanned dates of coverage are 01-01-2010 to </w:t>
      </w:r>
      <w:r w:rsidR="00FC2F54">
        <w:rPr>
          <w:rFonts w:cstheme="minorHAnsi"/>
          <w:lang w:val="en-GB"/>
        </w:rPr>
        <w:t>XX</w:t>
      </w:r>
      <w:r w:rsidR="00FC2F54" w:rsidRPr="00DA1E82">
        <w:rPr>
          <w:rFonts w:cstheme="minorHAnsi"/>
          <w:lang w:val="en-GB"/>
        </w:rPr>
        <w:t>-</w:t>
      </w:r>
      <w:del w:id="90" w:author="Simons, J.G. (Jan-Willem)" w:date="2022-08-29T16:09:00Z">
        <w:r w:rsidR="00FC2F54" w:rsidDel="00F2597F">
          <w:rPr>
            <w:rFonts w:cstheme="minorHAnsi"/>
            <w:lang w:val="en-GB"/>
          </w:rPr>
          <w:delText>07</w:delText>
        </w:r>
      </w:del>
      <w:ins w:id="91" w:author="Simons, J.G. (Jan-Willem)" w:date="2022-08-29T16:09:00Z">
        <w:r w:rsidR="00F2597F">
          <w:rPr>
            <w:rFonts w:cstheme="minorHAnsi"/>
            <w:lang w:val="en-GB"/>
          </w:rPr>
          <w:t>XX</w:t>
        </w:r>
      </w:ins>
      <w:r w:rsidR="00FC2F54" w:rsidRPr="00DA1E82">
        <w:rPr>
          <w:rFonts w:cstheme="minorHAnsi"/>
          <w:lang w:val="en-GB"/>
        </w:rPr>
        <w:t>-</w:t>
      </w:r>
      <w:r w:rsidR="00FC2F54">
        <w:rPr>
          <w:rFonts w:cstheme="minorHAnsi"/>
          <w:lang w:val="en-GB"/>
        </w:rPr>
        <w:t>2022, where the exact day</w:t>
      </w:r>
      <w:ins w:id="92" w:author="Simons, J.G. (Jan-Willem)" w:date="2022-08-29T16:09:00Z">
        <w:r w:rsidR="00F2597F">
          <w:rPr>
            <w:rFonts w:cstheme="minorHAnsi"/>
            <w:lang w:val="en-GB"/>
          </w:rPr>
          <w:t xml:space="preserve"> and month</w:t>
        </w:r>
      </w:ins>
      <w:r w:rsidR="00FC2F54">
        <w:rPr>
          <w:rFonts w:cstheme="minorHAnsi"/>
          <w:lang w:val="en-GB"/>
        </w:rPr>
        <w:t xml:space="preserve"> in this date depends on the day </w:t>
      </w:r>
      <w:ins w:id="93" w:author="Simons, J.G. (Jan-Willem)" w:date="2022-08-29T16:09:00Z">
        <w:r w:rsidR="00F2597F">
          <w:rPr>
            <w:rFonts w:cstheme="minorHAnsi"/>
            <w:lang w:val="en-GB"/>
          </w:rPr>
          <w:t xml:space="preserve">and month </w:t>
        </w:r>
      </w:ins>
      <w:r w:rsidR="00FC2F54">
        <w:rPr>
          <w:rFonts w:cstheme="minorHAnsi"/>
          <w:lang w:val="en-GB"/>
        </w:rPr>
        <w:t>a specific determinant search was conducted.</w:t>
      </w:r>
      <w:ins w:id="94" w:author="Simons, J.G. (Jan-Willem)" w:date="2022-08-29T16:09:00Z">
        <w:r w:rsidR="00F2597F" w:rsidRPr="00F2597F">
          <w:rPr>
            <w:rFonts w:cstheme="minorHAnsi"/>
            <w:lang w:val="en-GB"/>
          </w:rPr>
          <w:t xml:space="preserve"> </w:t>
        </w:r>
        <w:r w:rsidR="00F2597F">
          <w:rPr>
            <w:rFonts w:cstheme="minorHAnsi"/>
            <w:lang w:val="en-GB"/>
          </w:rPr>
          <w:t>Please consult the R-files in the “Literature Search Data” folders for specific timestamps.</w:t>
        </w:r>
      </w:ins>
    </w:p>
    <w:p w14:paraId="607DB581" w14:textId="19DEBD98" w:rsidR="00CD141A" w:rsidRDefault="00CD141A" w:rsidP="00CD141A">
      <w:pPr>
        <w:pStyle w:val="NoSpacing"/>
        <w:rPr>
          <w:ins w:id="95" w:author="Simons, J.G. (Jan-Willem)" w:date="2022-08-29T16:09:00Z"/>
          <w:rFonts w:cstheme="minorHAnsi"/>
          <w:lang w:val="en-GB"/>
        </w:rPr>
      </w:pPr>
    </w:p>
    <w:p w14:paraId="111C24F9" w14:textId="7756C048" w:rsidR="00324ADF" w:rsidRDefault="00324ADF" w:rsidP="00CD141A">
      <w:pPr>
        <w:pStyle w:val="NoSpacing"/>
        <w:rPr>
          <w:ins w:id="96" w:author="Simons, J.G. (Jan-Willem)" w:date="2022-08-29T16:10:00Z"/>
          <w:rFonts w:cstheme="minorHAnsi"/>
          <w:lang w:val="en-GB"/>
        </w:rPr>
      </w:pPr>
      <w:ins w:id="97" w:author="Simons, J.G. (Jan-Willem)" w:date="2022-08-29T16:09:00Z">
        <w:r>
          <w:rPr>
            <w:rFonts w:cstheme="minorHAnsi"/>
            <w:lang w:val="en-GB"/>
          </w:rPr>
          <w:t xml:space="preserve">Every search </w:t>
        </w:r>
      </w:ins>
      <w:ins w:id="98" w:author="Simons, J.G. (Jan-Willem)" w:date="2022-08-29T16:10:00Z">
        <w:r>
          <w:rPr>
            <w:rFonts w:cstheme="minorHAnsi"/>
            <w:lang w:val="en-GB"/>
          </w:rPr>
          <w:t>in each of the respective databases has the following specification:</w:t>
        </w:r>
      </w:ins>
    </w:p>
    <w:p w14:paraId="561B74A1" w14:textId="77777777" w:rsidR="00324ADF" w:rsidRPr="00DA1E82" w:rsidRDefault="00324ADF" w:rsidP="00CD141A">
      <w:pPr>
        <w:pStyle w:val="NoSpacing"/>
        <w:rPr>
          <w:rFonts w:cstheme="minorHAnsi"/>
          <w:lang w:val="en-GB"/>
        </w:rPr>
      </w:pPr>
    </w:p>
    <w:p w14:paraId="64A71AFE" w14:textId="7CA0F06A" w:rsidR="00FE0419" w:rsidRPr="00FE0419" w:rsidRDefault="00FE0419" w:rsidP="00FE0419">
      <w:pPr>
        <w:pStyle w:val="NoSpacing"/>
        <w:rPr>
          <w:ins w:id="99" w:author="Simons, J.G. (Jan-Willem)" w:date="2022-08-29T16:11:00Z"/>
          <w:rFonts w:cstheme="minorHAnsi"/>
          <w:lang w:val="en-GB"/>
        </w:rPr>
      </w:pPr>
      <w:ins w:id="100" w:author="Simons, J.G. (Jan-Willem)" w:date="2022-08-29T16:11:00Z">
        <w:r w:rsidRPr="00FE0419">
          <w:rPr>
            <w:rFonts w:cstheme="minorHAnsi"/>
            <w:lang w:val="en-GB"/>
          </w:rPr>
          <w:t xml:space="preserve">In Ovid, we start by clicking on "Advanced Search", followed by "Change" where we select the APA </w:t>
        </w:r>
      </w:ins>
    </w:p>
    <w:p w14:paraId="79C36BB2" w14:textId="7D8F2B33" w:rsidR="00FE0419" w:rsidRPr="00FE0419" w:rsidRDefault="00FE0419" w:rsidP="00FE0419">
      <w:pPr>
        <w:pStyle w:val="NoSpacing"/>
        <w:rPr>
          <w:ins w:id="101" w:author="Simons, J.G. (Jan-Willem)" w:date="2022-08-29T16:11:00Z"/>
          <w:rFonts w:cstheme="minorHAnsi"/>
          <w:lang w:val="en-GB"/>
        </w:rPr>
      </w:pPr>
      <w:proofErr w:type="spellStart"/>
      <w:ins w:id="102" w:author="Simons, J.G. (Jan-Willem)" w:date="2022-08-29T16:11:00Z">
        <w:r w:rsidRPr="00FE0419">
          <w:rPr>
            <w:rFonts w:cstheme="minorHAnsi"/>
            <w:lang w:val="en-GB"/>
          </w:rPr>
          <w:t>PsycInfo</w:t>
        </w:r>
        <w:proofErr w:type="spellEnd"/>
        <w:r w:rsidRPr="00FE0419">
          <w:rPr>
            <w:rFonts w:cstheme="minorHAnsi"/>
            <w:lang w:val="en-GB"/>
          </w:rPr>
          <w:t xml:space="preserve"> database. We then click on "Edit Limits", deselect the "Abstracts" box, and select the "Peer </w:t>
        </w:r>
      </w:ins>
    </w:p>
    <w:p w14:paraId="614284CC" w14:textId="170890C1" w:rsidR="00FE0419" w:rsidRPr="00FE0419" w:rsidRDefault="00FE0419" w:rsidP="00FE0419">
      <w:pPr>
        <w:pStyle w:val="NoSpacing"/>
        <w:rPr>
          <w:ins w:id="103" w:author="Simons, J.G. (Jan-Willem)" w:date="2022-08-29T16:11:00Z"/>
          <w:rFonts w:cstheme="minorHAnsi"/>
          <w:lang w:val="en-GB"/>
        </w:rPr>
      </w:pPr>
      <w:ins w:id="104" w:author="Simons, J.G. (Jan-Willem)" w:date="2022-08-29T16:11:00Z">
        <w:r w:rsidRPr="00FE0419">
          <w:rPr>
            <w:rFonts w:cstheme="minorHAnsi"/>
            <w:lang w:val="en-GB"/>
          </w:rPr>
          <w:t xml:space="preserve">Reviewed Journal" box, leaving the remaining boxes as is. We then click on "Customize Limits, check the "Peer Reviewed Journal" and "English Language" boxes, and set the "Publication Year" tabs to </w:t>
        </w:r>
        <w:r w:rsidRPr="00FE0419">
          <w:rPr>
            <w:rFonts w:cstheme="minorHAnsi"/>
            <w:lang w:val="en-GB"/>
          </w:rPr>
          <w:lastRenderedPageBreak/>
          <w:t xml:space="preserve">"2010" and "Current", respectively, </w:t>
        </w:r>
        <w:proofErr w:type="gramStart"/>
        <w:r w:rsidRPr="00FE0419">
          <w:rPr>
            <w:rFonts w:cstheme="minorHAnsi"/>
            <w:lang w:val="en-GB"/>
          </w:rPr>
          <w:t>We</w:t>
        </w:r>
        <w:proofErr w:type="gramEnd"/>
        <w:r w:rsidRPr="00FE0419">
          <w:rPr>
            <w:rFonts w:cstheme="minorHAnsi"/>
            <w:lang w:val="en-GB"/>
          </w:rPr>
          <w:t xml:space="preserve"> then enter the Boolean search in the search box and click "Search". Note that the "Keyword" and "Map Term to Subject Heading" boxes are checked by default and are left as is. The documents are subsequently exported with "Format:" set to </w:t>
        </w:r>
      </w:ins>
    </w:p>
    <w:p w14:paraId="4FED65F1" w14:textId="76B0F0C3" w:rsidR="00FE0419" w:rsidRPr="00FE0419" w:rsidRDefault="00FE0419" w:rsidP="00FE0419">
      <w:pPr>
        <w:pStyle w:val="NoSpacing"/>
        <w:rPr>
          <w:ins w:id="105" w:author="Simons, J.G. (Jan-Willem)" w:date="2022-08-29T16:11:00Z"/>
          <w:rFonts w:cstheme="minorHAnsi"/>
          <w:lang w:val="en-GB"/>
        </w:rPr>
      </w:pPr>
      <w:ins w:id="106" w:author="Simons, J.G. (Jan-Willem)" w:date="2022-08-29T16:11:00Z">
        <w:r w:rsidRPr="00FE0419">
          <w:rPr>
            <w:rFonts w:cstheme="minorHAnsi"/>
            <w:lang w:val="en-GB"/>
          </w:rPr>
          <w:t xml:space="preserve">"RIS" and "Fields:" set to "Complete Reference". If the total number of documents exceed 1500, this </w:t>
        </w:r>
      </w:ins>
    </w:p>
    <w:p w14:paraId="616CB49A" w14:textId="135695A0" w:rsidR="00FE0419" w:rsidRPr="00FE0419" w:rsidRDefault="00FE0419" w:rsidP="00FE0419">
      <w:pPr>
        <w:pStyle w:val="NoSpacing"/>
        <w:rPr>
          <w:ins w:id="107" w:author="Simons, J.G. (Jan-Willem)" w:date="2022-08-29T16:11:00Z"/>
          <w:rFonts w:cstheme="minorHAnsi"/>
          <w:lang w:val="en-GB"/>
        </w:rPr>
      </w:pPr>
      <w:ins w:id="108" w:author="Simons, J.G. (Jan-Willem)" w:date="2022-08-29T16:11:00Z">
        <w:r w:rsidRPr="00FE0419">
          <w:rPr>
            <w:rFonts w:cstheme="minorHAnsi"/>
            <w:lang w:val="en-GB"/>
          </w:rPr>
          <w:t>exporting process is executed in batches of size 1500.</w:t>
        </w:r>
      </w:ins>
    </w:p>
    <w:p w14:paraId="225960EC" w14:textId="77777777" w:rsidR="00FE0419" w:rsidRPr="00FE0419" w:rsidRDefault="00FE0419" w:rsidP="00FE0419">
      <w:pPr>
        <w:pStyle w:val="NoSpacing"/>
        <w:rPr>
          <w:ins w:id="109" w:author="Simons, J.G. (Jan-Willem)" w:date="2022-08-29T16:11:00Z"/>
          <w:rFonts w:cstheme="minorHAnsi"/>
          <w:lang w:val="en-GB"/>
        </w:rPr>
      </w:pPr>
    </w:p>
    <w:p w14:paraId="34DDB69B" w14:textId="182906D6" w:rsidR="00FE0419" w:rsidRPr="00FE0419" w:rsidRDefault="00FE0419" w:rsidP="00FE0419">
      <w:pPr>
        <w:pStyle w:val="NoSpacing"/>
        <w:rPr>
          <w:ins w:id="110" w:author="Simons, J.G. (Jan-Willem)" w:date="2022-08-29T16:11:00Z"/>
          <w:rFonts w:cstheme="minorHAnsi"/>
          <w:lang w:val="en-GB"/>
        </w:rPr>
      </w:pPr>
      <w:ins w:id="111" w:author="Simons, J.G. (Jan-Willem)" w:date="2022-08-29T16:11:00Z">
        <w:r w:rsidRPr="00FE0419">
          <w:rPr>
            <w:rFonts w:cstheme="minorHAnsi"/>
            <w:lang w:val="en-GB"/>
          </w:rPr>
          <w:t xml:space="preserve">In </w:t>
        </w:r>
        <w:proofErr w:type="spellStart"/>
        <w:r w:rsidRPr="00FE0419">
          <w:rPr>
            <w:rFonts w:cstheme="minorHAnsi"/>
            <w:lang w:val="en-GB"/>
          </w:rPr>
          <w:t>Proquest</w:t>
        </w:r>
        <w:proofErr w:type="spellEnd"/>
        <w:r w:rsidRPr="00FE0419">
          <w:rPr>
            <w:rFonts w:cstheme="minorHAnsi"/>
            <w:lang w:val="en-GB"/>
          </w:rPr>
          <w:t xml:space="preserve">, we click on "Advanced Search", enter the Boolean search in the first line, set the value of the "in" bar to "Anywhere except full text - NOFT", check the "Peer reviewed" box, select </w:t>
        </w:r>
      </w:ins>
    </w:p>
    <w:p w14:paraId="38B3257C" w14:textId="35F46B83" w:rsidR="00FE0419" w:rsidRPr="00FE0419" w:rsidRDefault="00FE0419" w:rsidP="00FE0419">
      <w:pPr>
        <w:pStyle w:val="NoSpacing"/>
        <w:rPr>
          <w:ins w:id="112" w:author="Simons, J.G. (Jan-Willem)" w:date="2022-08-29T16:11:00Z"/>
          <w:rFonts w:cstheme="minorHAnsi"/>
          <w:lang w:val="en-GB"/>
        </w:rPr>
      </w:pPr>
      <w:ins w:id="113" w:author="Simons, J.G. (Jan-Willem)" w:date="2022-08-29T16:11:00Z">
        <w:r w:rsidRPr="00FE0419">
          <w:rPr>
            <w:rFonts w:cstheme="minorHAnsi"/>
            <w:lang w:val="en-GB"/>
          </w:rPr>
          <w:t xml:space="preserve">"After this date..." in the "Publication date:" drop-down menu, and set the respective boxes to </w:t>
        </w:r>
      </w:ins>
    </w:p>
    <w:p w14:paraId="646735FF" w14:textId="6A12C3D3" w:rsidR="00FE0419" w:rsidRPr="00FE0419" w:rsidRDefault="00FE0419" w:rsidP="00FE0419">
      <w:pPr>
        <w:pStyle w:val="NoSpacing"/>
        <w:rPr>
          <w:ins w:id="114" w:author="Simons, J.G. (Jan-Willem)" w:date="2022-08-29T16:11:00Z"/>
          <w:rFonts w:cstheme="minorHAnsi"/>
          <w:lang w:val="en-GB"/>
        </w:rPr>
      </w:pPr>
      <w:ins w:id="115" w:author="Simons, J.G. (Jan-Willem)" w:date="2022-08-29T16:11:00Z">
        <w:r w:rsidRPr="00FE0419">
          <w:rPr>
            <w:rFonts w:cstheme="minorHAnsi"/>
            <w:lang w:val="en-GB"/>
          </w:rPr>
          <w:t xml:space="preserve">"January", "1" and "2010", respectively. Under "Source type:" we select "Scholarly Journals" and under "Language" we tick the "English" box. We subsequently click on "Search". On the next page, under "Document type" we subsequently select "Article", where under "Language" we select "English". We set "Items per page" to 100 and select the "EndNote" category under "All save &amp; export options" for exporting a RIS file for each page. </w:t>
        </w:r>
      </w:ins>
    </w:p>
    <w:p w14:paraId="668F6C26" w14:textId="77777777" w:rsidR="00FE0419" w:rsidRPr="00FE0419" w:rsidRDefault="00FE0419" w:rsidP="00FE0419">
      <w:pPr>
        <w:pStyle w:val="NoSpacing"/>
        <w:rPr>
          <w:ins w:id="116" w:author="Simons, J.G. (Jan-Willem)" w:date="2022-08-29T16:11:00Z"/>
          <w:rFonts w:cstheme="minorHAnsi"/>
          <w:lang w:val="en-GB"/>
        </w:rPr>
      </w:pPr>
    </w:p>
    <w:p w14:paraId="2734D8F4" w14:textId="7A4CDBE6" w:rsidR="00FE0419" w:rsidRPr="00FE0419" w:rsidRDefault="00FE0419" w:rsidP="00FE0419">
      <w:pPr>
        <w:pStyle w:val="NoSpacing"/>
        <w:rPr>
          <w:ins w:id="117" w:author="Simons, J.G. (Jan-Willem)" w:date="2022-08-29T16:11:00Z"/>
          <w:rFonts w:cstheme="minorHAnsi"/>
          <w:lang w:val="en-GB"/>
        </w:rPr>
      </w:pPr>
      <w:ins w:id="118" w:author="Simons, J.G. (Jan-Willem)" w:date="2022-08-29T16:11:00Z">
        <w:r w:rsidRPr="00FE0419">
          <w:rPr>
            <w:rFonts w:cstheme="minorHAnsi"/>
            <w:lang w:val="en-GB"/>
          </w:rPr>
          <w:t xml:space="preserve">On the Scopus start page, we set the "Search within" tab to the default "Article title, Abstract, </w:t>
        </w:r>
      </w:ins>
    </w:p>
    <w:p w14:paraId="5585822D" w14:textId="23A361AE" w:rsidR="00FE0419" w:rsidRPr="00FE0419" w:rsidRDefault="00FE0419" w:rsidP="00FE0419">
      <w:pPr>
        <w:pStyle w:val="NoSpacing"/>
        <w:rPr>
          <w:ins w:id="119" w:author="Simons, J.G. (Jan-Willem)" w:date="2022-08-29T16:11:00Z"/>
          <w:rFonts w:cstheme="minorHAnsi"/>
          <w:lang w:val="en-GB"/>
        </w:rPr>
      </w:pPr>
      <w:ins w:id="120" w:author="Simons, J.G. (Jan-Willem)" w:date="2022-08-29T16:11:00Z">
        <w:r w:rsidRPr="00FE0419">
          <w:rPr>
            <w:rFonts w:cstheme="minorHAnsi"/>
            <w:lang w:val="en-GB"/>
          </w:rPr>
          <w:t xml:space="preserve">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"Document type" and "Language" under "Refine results", check the "Article" and "English" boxes, respectively, and click "Limit to". We subsequently select "All" and click on "Export" and select </w:t>
        </w:r>
      </w:ins>
    </w:p>
    <w:p w14:paraId="7DDFE67D" w14:textId="7BF151C4" w:rsidR="00FE0419" w:rsidRPr="00FE0419" w:rsidRDefault="00FE0419" w:rsidP="00FE0419">
      <w:pPr>
        <w:pStyle w:val="NoSpacing"/>
        <w:rPr>
          <w:ins w:id="121" w:author="Simons, J.G. (Jan-Willem)" w:date="2022-08-29T16:11:00Z"/>
          <w:rFonts w:cstheme="minorHAnsi"/>
          <w:lang w:val="en-GB"/>
        </w:rPr>
      </w:pPr>
      <w:ins w:id="122" w:author="Simons, J.G. (Jan-Willem)" w:date="2022-08-29T16:11:00Z">
        <w:r w:rsidRPr="00FE0419">
          <w:rPr>
            <w:rFonts w:cstheme="minorHAnsi"/>
            <w:lang w:val="en-GB"/>
          </w:rPr>
          <w:t xml:space="preserve">"RIS Format". Note that I only export "Citation information", "Bibliographical information" and </w:t>
        </w:r>
      </w:ins>
    </w:p>
    <w:p w14:paraId="231D9D5C" w14:textId="7AB40ECB" w:rsidR="00FE0419" w:rsidRPr="00FE0419" w:rsidRDefault="00FE0419" w:rsidP="00FE0419">
      <w:pPr>
        <w:pStyle w:val="NoSpacing"/>
        <w:rPr>
          <w:ins w:id="123" w:author="Simons, J.G. (Jan-Willem)" w:date="2022-08-29T16:11:00Z"/>
          <w:rFonts w:cstheme="minorHAnsi"/>
          <w:lang w:val="en-GB"/>
        </w:rPr>
      </w:pPr>
      <w:ins w:id="124" w:author="Simons, J.G. (Jan-Willem)" w:date="2022-08-29T16:11:00Z">
        <w:r w:rsidRPr="00FE0419">
          <w:rPr>
            <w:rFonts w:cstheme="minorHAnsi"/>
            <w:lang w:val="en-GB"/>
          </w:rPr>
          <w:t xml:space="preserve">"Abstracts &amp; keywords" in Scopus because exporting the additional two categories "Funding details" and "Other information" leads to merging issues later on. Note that we stratify the returned document set by years when this number exceeds 2000. </w:t>
        </w:r>
      </w:ins>
    </w:p>
    <w:p w14:paraId="422A9EC6" w14:textId="77777777" w:rsidR="00FE0419" w:rsidRPr="00FE0419" w:rsidRDefault="00FE0419" w:rsidP="00FE0419">
      <w:pPr>
        <w:pStyle w:val="NoSpacing"/>
        <w:rPr>
          <w:ins w:id="125" w:author="Simons, J.G. (Jan-Willem)" w:date="2022-08-29T16:11:00Z"/>
          <w:rFonts w:cstheme="minorHAnsi"/>
          <w:lang w:val="en-GB"/>
        </w:rPr>
      </w:pPr>
    </w:p>
    <w:p w14:paraId="4E11DA47" w14:textId="77777777" w:rsidR="003D6C45" w:rsidRDefault="00FE0419" w:rsidP="00FE0419">
      <w:pPr>
        <w:pStyle w:val="NoSpacing"/>
        <w:rPr>
          <w:ins w:id="126" w:author="Simons, J.G. (Jan-Willem)" w:date="2022-08-29T16:13:00Z"/>
          <w:rFonts w:cstheme="minorHAnsi"/>
          <w:lang w:val="en-GB"/>
        </w:rPr>
      </w:pPr>
      <w:ins w:id="127" w:author="Simons, J.G. (Jan-Willem)" w:date="2022-08-29T16:11:00Z">
        <w:r w:rsidRPr="00FE0419">
          <w:rPr>
            <w:rFonts w:cstheme="minorHAnsi"/>
            <w:lang w:val="en-GB"/>
          </w:rPr>
          <w:t xml:space="preserve">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 </w:t>
        </w:r>
      </w:ins>
    </w:p>
    <w:p w14:paraId="20C83B58" w14:textId="77777777" w:rsidR="003D6C45" w:rsidRDefault="003D6C45" w:rsidP="00FE0419">
      <w:pPr>
        <w:pStyle w:val="NoSpacing"/>
        <w:rPr>
          <w:ins w:id="128" w:author="Simons, J.G. (Jan-Willem)" w:date="2022-08-29T16:13:00Z"/>
          <w:rFonts w:cstheme="minorHAnsi"/>
          <w:lang w:val="en-GB"/>
        </w:rPr>
      </w:pPr>
    </w:p>
    <w:p w14:paraId="04B177FE" w14:textId="05F846FE" w:rsidR="005532DC" w:rsidRPr="005532DC" w:rsidDel="00FE0419" w:rsidRDefault="005532DC" w:rsidP="00FE0419">
      <w:pPr>
        <w:pStyle w:val="NoSpacing"/>
        <w:rPr>
          <w:del w:id="129" w:author="Simons, J.G. (Jan-Willem)" w:date="2022-08-29T16:11:00Z"/>
          <w:rFonts w:cstheme="minorHAnsi"/>
          <w:lang w:val="en-GB"/>
        </w:rPr>
      </w:pPr>
      <w:del w:id="130" w:author="Simons, J.G. (Jan-Willem)" w:date="2022-08-29T16:11:00Z">
        <w:r w:rsidRPr="005532DC" w:rsidDel="00FE0419">
          <w:rPr>
            <w:rFonts w:cstheme="minorHAnsi"/>
            <w:lang w:val="en-GB"/>
          </w:rPr>
          <w:delText xml:space="preserve">In Ovid, we start by clicking on "Advanced Search", followed by "Change" where we select the APA </w:delText>
        </w:r>
      </w:del>
    </w:p>
    <w:p w14:paraId="27550CB0" w14:textId="3EA65EEE" w:rsidR="005532DC" w:rsidRPr="005532DC" w:rsidDel="00FE0419" w:rsidRDefault="005532DC" w:rsidP="005532DC">
      <w:pPr>
        <w:pStyle w:val="NoSpacing"/>
        <w:rPr>
          <w:del w:id="131" w:author="Simons, J.G. (Jan-Willem)" w:date="2022-08-29T16:11:00Z"/>
          <w:rFonts w:cstheme="minorHAnsi"/>
          <w:lang w:val="en-GB"/>
        </w:rPr>
      </w:pPr>
      <w:del w:id="132" w:author="Simons, J.G. (Jan-Willem)" w:date="2022-08-29T16:11:00Z">
        <w:r w:rsidRPr="005532DC" w:rsidDel="00FE0419">
          <w:rPr>
            <w:rFonts w:cstheme="minorHAnsi"/>
            <w:lang w:val="en-GB"/>
          </w:rPr>
          <w:delText xml:space="preserve">PsycInfo database. We then click on "Edit Limits", deselect the "Abstracts" box, and select the "Peer </w:delText>
        </w:r>
      </w:del>
    </w:p>
    <w:p w14:paraId="4CE27611" w14:textId="44F83AC7" w:rsidR="005532DC" w:rsidDel="00FE0419" w:rsidRDefault="005532DC" w:rsidP="00CD141A">
      <w:pPr>
        <w:pStyle w:val="NoSpacing"/>
        <w:rPr>
          <w:del w:id="133" w:author="Simons, J.G. (Jan-Willem)" w:date="2022-08-29T16:11:00Z"/>
          <w:rFonts w:cstheme="minorHAnsi"/>
          <w:lang w:val="en-GB"/>
        </w:rPr>
      </w:pPr>
      <w:del w:id="134" w:author="Simons, J.G. (Jan-Willem)" w:date="2022-08-29T16:11:00Z">
        <w:r w:rsidRPr="005532DC" w:rsidDel="00FE0419">
          <w:rPr>
            <w:rFonts w:cstheme="minorHAnsi"/>
            <w:lang w:val="en-GB"/>
          </w:rPr>
          <w:delText>Reviewed Journal" box, leaving the remaining boxes as is. We then click on "Customize Limits, check the "Peer Reviewed Journal" and "English Language" boxes, and set the "Publication Year" tabs to "2010" and "Current", respectively, We then enter the Boolean search in the search box and click "Search". Note that the "Keyword" and "Map Term to Subject Heading" boxes are checked by default and are left as is. The documents are subsequently exported with "Format:" set to "RIS" and "Fields:" set to "Complete Reference". If the total number of documents exceed 1500, this exporting process is executed in batches of size 1500.</w:delText>
        </w:r>
      </w:del>
    </w:p>
    <w:p w14:paraId="40866AB8" w14:textId="01F3B55F" w:rsidR="00CD141A" w:rsidRPr="00DA1E82" w:rsidDel="00FE0419" w:rsidRDefault="00CD141A" w:rsidP="00CD141A">
      <w:pPr>
        <w:pStyle w:val="NoSpacing"/>
        <w:rPr>
          <w:del w:id="135" w:author="Simons, J.G. (Jan-Willem)" w:date="2022-08-29T16:11:00Z"/>
          <w:rFonts w:cstheme="minorHAnsi"/>
          <w:lang w:val="en-GB"/>
        </w:rPr>
      </w:pPr>
    </w:p>
    <w:p w14:paraId="75B5902C" w14:textId="4B052086" w:rsidR="00F855BD" w:rsidRPr="00F855BD" w:rsidDel="00FE0419" w:rsidRDefault="00F855BD" w:rsidP="00F855BD">
      <w:pPr>
        <w:pStyle w:val="NoSpacing"/>
        <w:rPr>
          <w:del w:id="136" w:author="Simons, J.G. (Jan-Willem)" w:date="2022-08-29T16:11:00Z"/>
          <w:rFonts w:cstheme="minorHAnsi"/>
          <w:lang w:val="en-GB"/>
        </w:rPr>
      </w:pPr>
      <w:del w:id="137" w:author="Simons, J.G. (Jan-Willem)" w:date="2022-08-29T16:11:00Z">
        <w:r w:rsidRPr="00F855BD" w:rsidDel="00FE0419">
          <w:rPr>
            <w:rFonts w:cstheme="minorHAnsi"/>
            <w:lang w:val="en-GB"/>
          </w:rPr>
          <w:delText xml:space="preserve">In Proquest, we click on "Advanced Search", enter the Boolean search in the first line, set the value of the "in" bar to "Anywhere except full text - NOFT", check the "Peer reviewed" box, select "After this date..." in the "Publication date:" drop-down menu, and set the respective boxes to "January", "1" and "2010", respectively. Under "Source type:" we select "Scholarly Journals" and under "Language" we tick the "English" box. We subsequently click on "Search". On the next page, under </w:delText>
        </w:r>
        <w:r w:rsidRPr="00F855BD" w:rsidDel="00FE0419">
          <w:rPr>
            <w:rFonts w:cstheme="minorHAnsi"/>
            <w:lang w:val="en-GB"/>
          </w:rPr>
          <w:lastRenderedPageBreak/>
          <w:delText xml:space="preserve">"Document type" we subsequently select "Article", where under "Language" we select "English". We set "Items per page" to 100 and select the "EndNote" category under "All save &amp; export options" for </w:delText>
        </w:r>
      </w:del>
    </w:p>
    <w:p w14:paraId="7447C5A4" w14:textId="6C40AA0B" w:rsidR="00CD141A" w:rsidDel="00FE0419" w:rsidRDefault="00F855BD" w:rsidP="00F855BD">
      <w:pPr>
        <w:pStyle w:val="NoSpacing"/>
        <w:rPr>
          <w:del w:id="138" w:author="Simons, J.G. (Jan-Willem)" w:date="2022-08-29T16:11:00Z"/>
          <w:rFonts w:cstheme="minorHAnsi"/>
          <w:lang w:val="en-GB"/>
        </w:rPr>
      </w:pPr>
      <w:del w:id="139" w:author="Simons, J.G. (Jan-Willem)" w:date="2022-08-29T16:11:00Z">
        <w:r w:rsidRPr="00F855BD" w:rsidDel="00FE0419">
          <w:rPr>
            <w:rFonts w:cstheme="minorHAnsi"/>
            <w:lang w:val="en-GB"/>
          </w:rPr>
          <w:delText xml:space="preserve">exporting a RIS file for each page. </w:delText>
        </w:r>
      </w:del>
    </w:p>
    <w:p w14:paraId="4CD5AFAE" w14:textId="07C85805" w:rsidR="005532DC" w:rsidRPr="00DA1E82" w:rsidDel="00FE0419" w:rsidRDefault="005532DC" w:rsidP="00F855BD">
      <w:pPr>
        <w:pStyle w:val="NoSpacing"/>
        <w:rPr>
          <w:del w:id="140" w:author="Simons, J.G. (Jan-Willem)" w:date="2022-08-29T16:11:00Z"/>
          <w:rFonts w:cstheme="minorHAnsi"/>
          <w:lang w:val="en-GB"/>
        </w:rPr>
      </w:pPr>
    </w:p>
    <w:p w14:paraId="5FF36D37" w14:textId="746C43CB" w:rsidR="005532DC" w:rsidRPr="005532DC" w:rsidDel="00FE0419" w:rsidRDefault="005532DC" w:rsidP="005532DC">
      <w:pPr>
        <w:pStyle w:val="NoSpacing"/>
        <w:rPr>
          <w:del w:id="141" w:author="Simons, J.G. (Jan-Willem)" w:date="2022-08-29T16:11:00Z"/>
          <w:rFonts w:cstheme="minorHAnsi"/>
          <w:lang w:val="en-GB"/>
        </w:rPr>
      </w:pPr>
      <w:del w:id="142" w:author="Simons, J.G. (Jan-Willem)" w:date="2022-08-29T16:11:00Z">
        <w:r w:rsidRPr="005532DC" w:rsidDel="00FE0419">
          <w:rPr>
            <w:rFonts w:cstheme="minorHAnsi"/>
            <w:lang w:val="en-GB"/>
          </w:rPr>
          <w:delText xml:space="preserve">On the Scopus start page, we set the "Search within" tab to the default "Article title, Abstract, Keywords" tab. We do not set it to the "All fields" tab, because doing so 1) retrieves a large number of irrelevant documents, and 2) makes it difficult to export documents from Scopus. We subsequently enter the Boolean search in the "Search documents" tab. We click on the "Add date range" button and set the "Published from" tab to "2010", leaving the "To" tab to "Present", and the "Added to Scopus" tab to "Anytime". We click "Search" and after having searched, scroll down to "Document type" and "Language" under "Refine results", check the "Article" and "English" boxes, respectively, and click "Limit to". We subsequently select "All" and click on "Export" and select </w:delText>
        </w:r>
      </w:del>
    </w:p>
    <w:p w14:paraId="18B1B2FF" w14:textId="3FE62F4D" w:rsidR="005532DC" w:rsidRPr="005532DC" w:rsidDel="00FE0419" w:rsidRDefault="005532DC" w:rsidP="005532DC">
      <w:pPr>
        <w:pStyle w:val="NoSpacing"/>
        <w:rPr>
          <w:del w:id="143" w:author="Simons, J.G. (Jan-Willem)" w:date="2022-08-29T16:11:00Z"/>
          <w:rFonts w:cstheme="minorHAnsi"/>
          <w:lang w:val="en-GB"/>
        </w:rPr>
      </w:pPr>
      <w:del w:id="144" w:author="Simons, J.G. (Jan-Willem)" w:date="2022-08-29T16:11:00Z">
        <w:r w:rsidRPr="005532DC" w:rsidDel="00FE0419">
          <w:rPr>
            <w:rFonts w:cstheme="minorHAnsi"/>
            <w:lang w:val="en-GB"/>
          </w:rPr>
          <w:delText xml:space="preserve">"RIS Format". Note that I only export "Citation information", "Bibliographical information" and </w:delText>
        </w:r>
      </w:del>
    </w:p>
    <w:p w14:paraId="1884D5BC" w14:textId="755E7810" w:rsidR="005532DC" w:rsidRPr="005532DC" w:rsidDel="00FE0419" w:rsidRDefault="005532DC" w:rsidP="005532DC">
      <w:pPr>
        <w:pStyle w:val="NoSpacing"/>
        <w:rPr>
          <w:del w:id="145" w:author="Simons, J.G. (Jan-Willem)" w:date="2022-08-29T16:11:00Z"/>
          <w:rFonts w:cstheme="minorHAnsi"/>
          <w:lang w:val="en-GB"/>
        </w:rPr>
      </w:pPr>
      <w:del w:id="146" w:author="Simons, J.G. (Jan-Willem)" w:date="2022-08-29T16:11:00Z">
        <w:r w:rsidRPr="005532DC" w:rsidDel="00FE0419">
          <w:rPr>
            <w:rFonts w:cstheme="minorHAnsi"/>
            <w:lang w:val="en-GB"/>
          </w:rPr>
          <w:delText xml:space="preserve">"Abstracts &amp; keywords" in Scopus because exporting the additional two categories "Funding details" and "Other information" leads to merging issues later on. Note that we stratify the returned document set </w:delText>
        </w:r>
        <w:r w:rsidDel="00FE0419">
          <w:rPr>
            <w:rFonts w:cstheme="minorHAnsi"/>
            <w:lang w:val="en-GB"/>
          </w:rPr>
          <w:delText>by</w:delText>
        </w:r>
        <w:r w:rsidRPr="005532DC" w:rsidDel="00FE0419">
          <w:rPr>
            <w:rFonts w:cstheme="minorHAnsi"/>
            <w:lang w:val="en-GB"/>
          </w:rPr>
          <w:delText xml:space="preserve"> years when this number exceeds 2000. </w:delText>
        </w:r>
      </w:del>
    </w:p>
    <w:p w14:paraId="3B084DA9" w14:textId="4430EBCF" w:rsidR="005532DC" w:rsidRPr="005532DC" w:rsidDel="00FE0419" w:rsidRDefault="005532DC" w:rsidP="005532DC">
      <w:pPr>
        <w:pStyle w:val="NoSpacing"/>
        <w:rPr>
          <w:del w:id="147" w:author="Simons, J.G. (Jan-Willem)" w:date="2022-08-29T16:11:00Z"/>
          <w:rFonts w:cstheme="minorHAnsi"/>
          <w:lang w:val="en-GB"/>
        </w:rPr>
      </w:pPr>
    </w:p>
    <w:p w14:paraId="1C5D780B" w14:textId="6AEB6C50" w:rsidR="00CD141A" w:rsidRPr="00DA1E82" w:rsidDel="00FE0419" w:rsidRDefault="005532DC" w:rsidP="005532DC">
      <w:pPr>
        <w:pStyle w:val="NoSpacing"/>
        <w:rPr>
          <w:del w:id="148" w:author="Simons, J.G. (Jan-Willem)" w:date="2022-08-29T16:11:00Z"/>
          <w:rFonts w:cstheme="minorHAnsi"/>
          <w:lang w:val="en-GB"/>
        </w:rPr>
      </w:pPr>
      <w:del w:id="149" w:author="Simons, J.G. (Jan-Willem)" w:date="2022-08-29T16:11:00Z">
        <w:r w:rsidRPr="005532DC" w:rsidDel="00FE0419">
          <w:rPr>
            <w:rFonts w:cstheme="minorHAnsi"/>
            <w:lang w:val="en-GB"/>
          </w:rPr>
          <w:delText>In Web of Science, we click on "Advanced search", enter the Boolean search in the "Query Preview" search box, and click "Search". We once again scroll down to "Document Types" and "Languages" under "Refine results" and check the "Articles" and "English" and "Unspecified" boxes, respectively, if applicable. We subsequently click on "Select all records", "Export" and then "RIS (other reference software):". We subsequently click on "Records from:" and export either the total returned document set if this set is less than 1000, or export them in a per 1000 batch-wise fashion if this number exceeds 1000, with "Record Content:" set to "Full Record".</w:delText>
        </w:r>
      </w:del>
    </w:p>
    <w:p w14:paraId="0EE2559A" w14:textId="77777777" w:rsidR="005532DC" w:rsidRDefault="005532DC" w:rsidP="005D544F">
      <w:pPr>
        <w:pStyle w:val="NoSpacing"/>
        <w:rPr>
          <w:rFonts w:cstheme="minorHAnsi"/>
          <w:lang w:val="en-GB"/>
        </w:rPr>
      </w:pPr>
    </w:p>
    <w:p w14:paraId="32A46CCE" w14:textId="7E1D7B40" w:rsidR="001D23E9" w:rsidRDefault="001D23E9" w:rsidP="005532DC">
      <w:pPr>
        <w:pStyle w:val="NoSpacing"/>
        <w:rPr>
          <w:rFonts w:cstheme="minorHAnsi"/>
          <w:lang w:val="en-GB"/>
        </w:rPr>
      </w:pPr>
      <w:r w:rsidRPr="00DA1E82">
        <w:rPr>
          <w:rFonts w:cstheme="minorHAnsi"/>
          <w:lang w:val="en-GB"/>
        </w:rPr>
        <w:t xml:space="preserve">The </w:t>
      </w:r>
      <w:r w:rsidR="00186497" w:rsidRPr="00DA1E82">
        <w:rPr>
          <w:rFonts w:cstheme="minorHAnsi"/>
          <w:lang w:val="en-GB"/>
        </w:rPr>
        <w:t xml:space="preserve">naïve </w:t>
      </w:r>
      <w:r w:rsidRPr="00DA1E82">
        <w:rPr>
          <w:rFonts w:cstheme="minorHAnsi"/>
          <w:lang w:val="en-GB"/>
        </w:rPr>
        <w:t>search result</w:t>
      </w:r>
      <w:r w:rsidR="001D5657" w:rsidRPr="00DA1E82">
        <w:rPr>
          <w:rFonts w:cstheme="minorHAnsi"/>
          <w:lang w:val="en-GB"/>
        </w:rPr>
        <w:t xml:space="preserve"> for an intervention</w:t>
      </w:r>
      <w:r w:rsidRPr="00DA1E82">
        <w:rPr>
          <w:rFonts w:cstheme="minorHAnsi"/>
          <w:lang w:val="en-GB"/>
        </w:rPr>
        <w:t xml:space="preserve"> is validated and accepted based on the criterion that all </w:t>
      </w:r>
      <w:del w:id="150" w:author="Simons, J.G. (Jan-Willem)" w:date="2022-08-29T16:14:00Z">
        <w:r w:rsidRPr="00DA1E82" w:rsidDel="006B254E">
          <w:rPr>
            <w:rFonts w:cstheme="minorHAnsi"/>
            <w:lang w:val="en-GB"/>
          </w:rPr>
          <w:delText xml:space="preserve">six </w:delText>
        </w:r>
      </w:del>
      <w:ins w:id="151" w:author="Simons, J.G. (Jan-Willem)" w:date="2022-08-29T16:14:00Z">
        <w:r w:rsidR="006B254E" w:rsidRPr="00DA1E82">
          <w:rPr>
            <w:rFonts w:cstheme="minorHAnsi"/>
            <w:lang w:val="en-GB"/>
          </w:rPr>
          <w:t xml:space="preserve"> </w:t>
        </w:r>
      </w:ins>
      <w:r w:rsidRPr="00DA1E82">
        <w:rPr>
          <w:rFonts w:cstheme="minorHAnsi"/>
          <w:lang w:val="en-GB"/>
        </w:rPr>
        <w:t xml:space="preserve">gold standard articles </w:t>
      </w:r>
      <w:ins w:id="152" w:author="Simons, J.G. (Jan-Willem)" w:date="2022-08-29T16:14:00Z">
        <w:r w:rsidR="006B254E">
          <w:rPr>
            <w:rFonts w:cstheme="minorHAnsi"/>
            <w:lang w:val="en-GB"/>
          </w:rPr>
          <w:t xml:space="preserve">published in the 2010-2022 period </w:t>
        </w:r>
      </w:ins>
      <w:r w:rsidR="00A37425" w:rsidRPr="00DA1E82">
        <w:rPr>
          <w:rFonts w:cstheme="minorHAnsi"/>
          <w:lang w:val="en-GB"/>
        </w:rPr>
        <w:t xml:space="preserve">for that intervention </w:t>
      </w:r>
      <w:r w:rsidRPr="00DA1E82">
        <w:rPr>
          <w:rFonts w:cstheme="minorHAnsi"/>
          <w:lang w:val="en-GB"/>
        </w:rPr>
        <w:t>can be retrieved.</w:t>
      </w:r>
      <w:r w:rsidR="00A37425" w:rsidRPr="00DA1E82">
        <w:rPr>
          <w:rFonts w:cstheme="minorHAnsi"/>
          <w:lang w:val="en-GB"/>
        </w:rPr>
        <w:t xml:space="preserve"> </w:t>
      </w:r>
      <w:r w:rsidR="002A5FD0" w:rsidRPr="00DA1E82">
        <w:rPr>
          <w:rFonts w:cstheme="minorHAnsi"/>
          <w:lang w:val="en-GB"/>
        </w:rPr>
        <w:t xml:space="preserve">If not, the search is repeated with different, often more specific keywords until </w:t>
      </w:r>
      <w:proofErr w:type="spellStart"/>
      <w:r w:rsidR="002A5FD0" w:rsidRPr="00DA1E82">
        <w:rPr>
          <w:rFonts w:cstheme="minorHAnsi"/>
          <w:lang w:val="en-GB"/>
        </w:rPr>
        <w:t>th</w:t>
      </w:r>
      <w:del w:id="153" w:author="Simons, J.G. (Jan-Willem)" w:date="2022-08-29T16:14:00Z">
        <w:r w:rsidR="002A5FD0" w:rsidRPr="00DA1E82" w:rsidDel="006B254E">
          <w:rPr>
            <w:rFonts w:cstheme="minorHAnsi"/>
            <w:lang w:val="en-GB"/>
          </w:rPr>
          <w:delText>e</w:delText>
        </w:r>
      </w:del>
      <w:ins w:id="154" w:author="Simons, J.G. (Jan-Willem)" w:date="2022-08-29T16:14:00Z">
        <w:r w:rsidR="006B254E">
          <w:rPr>
            <w:rFonts w:cstheme="minorHAnsi"/>
            <w:lang w:val="en-GB"/>
          </w:rPr>
          <w:t>se</w:t>
        </w:r>
      </w:ins>
      <w:proofErr w:type="spellEnd"/>
      <w:r w:rsidR="002A5FD0" w:rsidRPr="00DA1E82">
        <w:rPr>
          <w:rFonts w:cstheme="minorHAnsi"/>
          <w:lang w:val="en-GB"/>
        </w:rPr>
        <w:t xml:space="preserve"> gold standard articles can be retrieved.</w:t>
      </w:r>
      <w:r w:rsidR="00967276" w:rsidRPr="00967276">
        <w:rPr>
          <w:rFonts w:cstheme="minorHAnsi"/>
          <w:lang w:val="en-GB"/>
        </w:rPr>
        <w:t xml:space="preserve"> </w:t>
      </w:r>
      <w:r w:rsidR="005532DC">
        <w:rPr>
          <w:rFonts w:cstheme="minorHAnsi"/>
          <w:lang w:val="en-GB"/>
        </w:rPr>
        <w:t xml:space="preserve">Besides validating the naïve search result on the gold standard article set, we also validate it on a second external article set, which we retrieve by </w:t>
      </w:r>
      <w:r w:rsidR="005532DC" w:rsidRPr="005532DC">
        <w:rPr>
          <w:rFonts w:cstheme="minorHAnsi"/>
          <w:lang w:val="en-GB"/>
        </w:rPr>
        <w:t>taking a snowball sample over the gold standard articles. More specifically, we enter the title of each gold standard article on the "connectedpapers.com" website, and select all papers that are suggested in the resulting network, and all papers under the "Derivative works" tab, that were published between the 2010-2022 period and are relevant to the query of interest as judged by the corresponding author</w:t>
      </w:r>
      <w:r w:rsidR="005532DC">
        <w:rPr>
          <w:rFonts w:cstheme="minorHAnsi"/>
          <w:lang w:val="en-GB"/>
        </w:rPr>
        <w:t>.</w:t>
      </w:r>
      <w:ins w:id="155" w:author="Simons, J.G. (Jan-Willem)" w:date="2022-08-29T16:22:00Z">
        <w:r w:rsidR="00DD0CA5">
          <w:rPr>
            <w:rFonts w:cstheme="minorHAnsi"/>
            <w:lang w:val="en-GB"/>
          </w:rPr>
          <w:t xml:space="preserve"> Note that </w:t>
        </w:r>
      </w:ins>
      <w:ins w:id="156" w:author="Simons, J.G. (Jan-Willem)" w:date="2022-08-29T16:23:00Z">
        <w:r w:rsidR="00DD0CA5">
          <w:rPr>
            <w:rFonts w:cstheme="minorHAnsi"/>
            <w:lang w:val="en-GB"/>
          </w:rPr>
          <w:t>not all these documents need to be retrieved for the search to continue. These external articles serve as a benchmark for how well the search strategy is performing and as an in</w:t>
        </w:r>
      </w:ins>
      <w:ins w:id="157" w:author="Simons, J.G. (Jan-Willem)" w:date="2022-08-29T16:24:00Z">
        <w:r w:rsidR="00DD0CA5">
          <w:rPr>
            <w:rFonts w:cstheme="minorHAnsi"/>
            <w:lang w:val="en-GB"/>
          </w:rPr>
          <w:t xml:space="preserve">dicator </w:t>
        </w:r>
      </w:ins>
      <w:ins w:id="158" w:author="Simons, J.G. (Jan-Willem)" w:date="2022-08-30T09:33:00Z">
        <w:r w:rsidR="00B63674">
          <w:rPr>
            <w:rFonts w:cstheme="minorHAnsi"/>
            <w:lang w:val="en-GB"/>
          </w:rPr>
          <w:t>which signals</w:t>
        </w:r>
      </w:ins>
      <w:ins w:id="159" w:author="Simons, J.G. (Jan-Willem)" w:date="2022-08-29T16:24:00Z">
        <w:r w:rsidR="00DD0CA5">
          <w:rPr>
            <w:rFonts w:cstheme="minorHAnsi"/>
            <w:lang w:val="en-GB"/>
          </w:rPr>
          <w:t xml:space="preserve"> whether the search should be terminated or not.</w:t>
        </w:r>
      </w:ins>
    </w:p>
    <w:p w14:paraId="5518EED2" w14:textId="77777777" w:rsidR="005532DC" w:rsidRPr="00DA1E82" w:rsidRDefault="005532DC" w:rsidP="005D544F">
      <w:pPr>
        <w:pStyle w:val="NoSpacing"/>
        <w:rPr>
          <w:rFonts w:cstheme="minorHAnsi"/>
          <w:lang w:val="en-GB"/>
        </w:rPr>
      </w:pPr>
    </w:p>
    <w:p w14:paraId="43BA01C8" w14:textId="3ABBB21F" w:rsidR="005D544F" w:rsidRPr="00DA1E82" w:rsidRDefault="005D544F" w:rsidP="005D544F">
      <w:pPr>
        <w:pStyle w:val="NoSpacing"/>
        <w:rPr>
          <w:rFonts w:cstheme="minorHAnsi"/>
          <w:lang w:val="en-GB"/>
        </w:rPr>
      </w:pPr>
      <w:r w:rsidRPr="00DA1E82">
        <w:rPr>
          <w:rFonts w:cstheme="minorHAnsi"/>
          <w:lang w:val="en-GB"/>
        </w:rPr>
        <w:t>Given</w:t>
      </w:r>
      <w:r w:rsidR="00186497" w:rsidRPr="00DA1E82">
        <w:rPr>
          <w:rFonts w:cstheme="minorHAnsi"/>
          <w:lang w:val="en-GB"/>
        </w:rPr>
        <w:t xml:space="preserve"> the “naïve” search results</w:t>
      </w:r>
      <w:r w:rsidRPr="00DA1E82">
        <w:rPr>
          <w:rFonts w:cstheme="minorHAnsi"/>
          <w:lang w:val="en-GB"/>
        </w:rPr>
        <w:t xml:space="preserve">, </w:t>
      </w:r>
      <w:r w:rsidR="00CD141A" w:rsidRPr="00DA1E82">
        <w:rPr>
          <w:rFonts w:cstheme="minorHAnsi"/>
          <w:lang w:val="en-GB"/>
        </w:rPr>
        <w:t xml:space="preserve">the second </w:t>
      </w:r>
      <w:r w:rsidRPr="00DA1E82">
        <w:rPr>
          <w:rFonts w:cstheme="minorHAnsi"/>
          <w:lang w:val="en-GB"/>
        </w:rPr>
        <w:t>step</w:t>
      </w:r>
      <w:r w:rsidR="00CD141A" w:rsidRPr="00DA1E82">
        <w:rPr>
          <w:rFonts w:cstheme="minorHAnsi"/>
          <w:lang w:val="en-GB"/>
        </w:rPr>
        <w:t xml:space="preserve"> consists of</w:t>
      </w:r>
      <w:r w:rsidRPr="00DA1E82">
        <w:rPr>
          <w:rFonts w:cstheme="minorHAnsi"/>
          <w:lang w:val="en-GB"/>
        </w:rPr>
        <w:t xml:space="preserve"> </w:t>
      </w:r>
      <w:r w:rsidR="00186497" w:rsidRPr="00DA1E82">
        <w:rPr>
          <w:rFonts w:cstheme="minorHAnsi"/>
          <w:lang w:val="en-GB"/>
        </w:rPr>
        <w:t>iterating on this searc</w:t>
      </w:r>
      <w:r w:rsidR="00DB3B5F">
        <w:rPr>
          <w:rFonts w:cstheme="minorHAnsi"/>
          <w:lang w:val="en-GB"/>
        </w:rPr>
        <w:t>h</w:t>
      </w:r>
      <w:r w:rsidR="00186497" w:rsidRPr="00DA1E82">
        <w:rPr>
          <w:rFonts w:cstheme="minorHAnsi"/>
          <w:lang w:val="en-GB"/>
        </w:rPr>
        <w:t xml:space="preserve">. This is done </w:t>
      </w:r>
      <w:r w:rsidRPr="00DA1E82">
        <w:rPr>
          <w:rFonts w:cstheme="minorHAnsi"/>
          <w:lang w:val="en-GB"/>
        </w:rPr>
        <w:t xml:space="preserve">by extracting keywords from the corpus of the </w:t>
      </w:r>
      <w:r w:rsidR="00DB3B5F">
        <w:rPr>
          <w:rFonts w:cstheme="minorHAnsi"/>
          <w:lang w:val="en-GB"/>
        </w:rPr>
        <w:t>naive</w:t>
      </w:r>
      <w:r w:rsidRPr="00DA1E82">
        <w:rPr>
          <w:rFonts w:cstheme="minorHAnsi"/>
          <w:lang w:val="en-GB"/>
        </w:rPr>
        <w:t xml:space="preserve"> search</w:t>
      </w:r>
      <w:r w:rsidR="00186497" w:rsidRPr="00DA1E82">
        <w:rPr>
          <w:rFonts w:cstheme="minorHAnsi"/>
          <w:lang w:val="en-GB"/>
        </w:rPr>
        <w:t xml:space="preserve">, those </w:t>
      </w:r>
      <w:r w:rsidRPr="00DA1E82">
        <w:rPr>
          <w:rFonts w:cstheme="minorHAnsi"/>
          <w:lang w:val="en-GB"/>
        </w:rPr>
        <w:t xml:space="preserve">keywords </w:t>
      </w:r>
      <w:r w:rsidR="00186497" w:rsidRPr="00DA1E82">
        <w:rPr>
          <w:rFonts w:cstheme="minorHAnsi"/>
          <w:lang w:val="en-GB"/>
        </w:rPr>
        <w:t>as listed</w:t>
      </w:r>
      <w:r w:rsidRPr="00DA1E82">
        <w:rPr>
          <w:rFonts w:cstheme="minorHAnsi"/>
          <w:lang w:val="en-GB"/>
        </w:rPr>
        <w:t xml:space="preserve"> by the authors, and keywords from the titles and abstracts </w:t>
      </w:r>
      <w:r w:rsidR="00186497" w:rsidRPr="00DA1E82">
        <w:rPr>
          <w:rFonts w:cstheme="minorHAnsi"/>
          <w:lang w:val="en-GB"/>
        </w:rPr>
        <w:t>with</w:t>
      </w:r>
      <w:r w:rsidRPr="00DA1E82">
        <w:rPr>
          <w:rFonts w:cstheme="minorHAnsi"/>
          <w:lang w:val="en-GB"/>
        </w:rPr>
        <w:t xml:space="preserve"> the RAKE. </w:t>
      </w:r>
      <w:r w:rsidR="00186497" w:rsidRPr="00DA1E82">
        <w:rPr>
          <w:rFonts w:cstheme="minorHAnsi"/>
          <w:lang w:val="en-GB"/>
        </w:rPr>
        <w:t>These keywords are filtered manually on the basis of relevance, and subsequently filtered again on the basis of being the</w:t>
      </w:r>
      <w:r w:rsidRPr="00DA1E82">
        <w:rPr>
          <w:rFonts w:cstheme="minorHAnsi"/>
          <w:lang w:val="en-GB"/>
        </w:rPr>
        <w:t xml:space="preserve"> most central in a keyword co-</w:t>
      </w:r>
      <w:r w:rsidR="00186497" w:rsidRPr="00DA1E82">
        <w:rPr>
          <w:rFonts w:cstheme="minorHAnsi"/>
          <w:lang w:val="en-GB"/>
        </w:rPr>
        <w:t>occurrence</w:t>
      </w:r>
      <w:r w:rsidRPr="00DA1E82">
        <w:rPr>
          <w:rFonts w:cstheme="minorHAnsi"/>
          <w:lang w:val="en-GB"/>
        </w:rPr>
        <w:t xml:space="preserve"> network</w:t>
      </w:r>
      <w:r w:rsidR="00186497" w:rsidRPr="00DA1E82">
        <w:rPr>
          <w:rFonts w:cstheme="minorHAnsi"/>
          <w:lang w:val="en-GB"/>
        </w:rPr>
        <w:t xml:space="preserve"> (KCN)</w:t>
      </w:r>
      <w:r w:rsidRPr="00DA1E82">
        <w:rPr>
          <w:rFonts w:cstheme="minorHAnsi"/>
          <w:lang w:val="en-GB"/>
        </w:rPr>
        <w:t xml:space="preserve"> (Radhakrishnan, </w:t>
      </w:r>
      <w:proofErr w:type="spellStart"/>
      <w:r w:rsidRPr="00DA1E82">
        <w:rPr>
          <w:rFonts w:cstheme="minorHAnsi"/>
          <w:lang w:val="en-GB"/>
        </w:rPr>
        <w:t>Erbis</w:t>
      </w:r>
      <w:proofErr w:type="spellEnd"/>
      <w:r w:rsidRPr="00DA1E82">
        <w:rPr>
          <w:rFonts w:cstheme="minorHAnsi"/>
          <w:lang w:val="en-GB"/>
        </w:rPr>
        <w:t xml:space="preserve">, Isaacs, &amp; </w:t>
      </w:r>
      <w:proofErr w:type="spellStart"/>
      <w:r w:rsidRPr="00DA1E82">
        <w:rPr>
          <w:rFonts w:cstheme="minorHAnsi"/>
          <w:lang w:val="en-GB"/>
        </w:rPr>
        <w:t>Kamarthi</w:t>
      </w:r>
      <w:proofErr w:type="spellEnd"/>
      <w:r w:rsidRPr="00DA1E82">
        <w:rPr>
          <w:rFonts w:cstheme="minorHAnsi"/>
          <w:lang w:val="en-GB"/>
        </w:rPr>
        <w:t>, 2017). I</w:t>
      </w:r>
      <w:r w:rsidR="00186497" w:rsidRPr="00DA1E82">
        <w:rPr>
          <w:rFonts w:cstheme="minorHAnsi"/>
          <w:lang w:val="en-GB"/>
        </w:rPr>
        <w:t>t is</w:t>
      </w:r>
      <w:r w:rsidRPr="00DA1E82">
        <w:rPr>
          <w:rFonts w:cstheme="minorHAnsi"/>
          <w:lang w:val="en-GB"/>
        </w:rPr>
        <w:t xml:space="preserve"> </w:t>
      </w:r>
      <w:r w:rsidR="001D23E9" w:rsidRPr="00DA1E82">
        <w:rPr>
          <w:rFonts w:cstheme="minorHAnsi"/>
          <w:lang w:val="en-GB"/>
        </w:rPr>
        <w:t>assume</w:t>
      </w:r>
      <w:r w:rsidR="00186497" w:rsidRPr="00DA1E82">
        <w:rPr>
          <w:rFonts w:cstheme="minorHAnsi"/>
          <w:lang w:val="en-GB"/>
        </w:rPr>
        <w:t>d</w:t>
      </w:r>
      <w:r w:rsidRPr="00DA1E82">
        <w:rPr>
          <w:rFonts w:cstheme="minorHAnsi"/>
          <w:lang w:val="en-GB"/>
        </w:rPr>
        <w:t xml:space="preserve"> that keywords that occur frequently in articles in the corpus and with certain other words will be more effective in addressing the literature. About the first </w:t>
      </w:r>
      <w:r w:rsidR="00B71AAB">
        <w:rPr>
          <w:rFonts w:cstheme="minorHAnsi"/>
          <w:lang w:val="en-GB"/>
        </w:rPr>
        <w:t>sixty</w:t>
      </w:r>
      <w:r w:rsidRPr="00DA1E82">
        <w:rPr>
          <w:rFonts w:cstheme="minorHAnsi"/>
          <w:lang w:val="en-GB"/>
        </w:rPr>
        <w:t xml:space="preserve"> of these keywords </w:t>
      </w:r>
      <w:r w:rsidR="00186497" w:rsidRPr="00DA1E82">
        <w:rPr>
          <w:rFonts w:cstheme="minorHAnsi"/>
          <w:lang w:val="en-GB"/>
        </w:rPr>
        <w:t xml:space="preserve">- </w:t>
      </w:r>
      <w:r w:rsidRPr="00DA1E82">
        <w:rPr>
          <w:rFonts w:cstheme="minorHAnsi"/>
          <w:lang w:val="en-GB"/>
        </w:rPr>
        <w:t xml:space="preserve">which are the </w:t>
      </w:r>
      <w:r w:rsidR="00186497" w:rsidRPr="00DA1E82">
        <w:rPr>
          <w:rFonts w:cstheme="minorHAnsi"/>
          <w:lang w:val="en-GB"/>
        </w:rPr>
        <w:t>keywords with the highest network degree - are</w:t>
      </w:r>
      <w:r w:rsidRPr="00DA1E82">
        <w:rPr>
          <w:rFonts w:cstheme="minorHAnsi"/>
          <w:lang w:val="en-GB"/>
        </w:rPr>
        <w:t xml:space="preserve"> select</w:t>
      </w:r>
      <w:r w:rsidR="002A5FD0" w:rsidRPr="00DA1E82">
        <w:rPr>
          <w:rFonts w:cstheme="minorHAnsi"/>
          <w:lang w:val="en-GB"/>
        </w:rPr>
        <w:t>ed</w:t>
      </w:r>
      <w:r w:rsidRPr="00DA1E82">
        <w:rPr>
          <w:rFonts w:cstheme="minorHAnsi"/>
          <w:lang w:val="en-GB"/>
        </w:rPr>
        <w:t xml:space="preserve">, because </w:t>
      </w:r>
      <w:r w:rsidR="002A5FD0" w:rsidRPr="00DA1E82">
        <w:rPr>
          <w:rFonts w:cstheme="minorHAnsi"/>
          <w:lang w:val="en-GB"/>
        </w:rPr>
        <w:t xml:space="preserve">most search systems, such as </w:t>
      </w:r>
      <w:r w:rsidRPr="00DA1E82">
        <w:rPr>
          <w:rFonts w:cstheme="minorHAnsi"/>
          <w:lang w:val="en-GB"/>
        </w:rPr>
        <w:t xml:space="preserve">Web of Science, do not allow more than about </w:t>
      </w:r>
      <w:r w:rsidR="00B71AAB">
        <w:rPr>
          <w:rFonts w:cstheme="minorHAnsi"/>
          <w:lang w:val="en-GB"/>
        </w:rPr>
        <w:t>sixty</w:t>
      </w:r>
      <w:r w:rsidRPr="00DA1E82">
        <w:rPr>
          <w:rFonts w:cstheme="minorHAnsi"/>
          <w:lang w:val="en-GB"/>
        </w:rPr>
        <w:t xml:space="preserve"> words in a search string</w:t>
      </w:r>
      <w:r w:rsidR="00E90CCA" w:rsidRPr="00DA1E82">
        <w:rPr>
          <w:rFonts w:cstheme="minorHAnsi"/>
          <w:lang w:val="en-GB"/>
        </w:rPr>
        <w:t xml:space="preserve">, as such providing a natural </w:t>
      </w:r>
      <w:r w:rsidR="00C06310" w:rsidRPr="00DA1E82">
        <w:rPr>
          <w:rFonts w:cstheme="minorHAnsi"/>
          <w:lang w:val="en-GB"/>
        </w:rPr>
        <w:t>cut-off</w:t>
      </w:r>
      <w:r w:rsidR="00E90CCA" w:rsidRPr="00DA1E82">
        <w:rPr>
          <w:rFonts w:cstheme="minorHAnsi"/>
          <w:lang w:val="en-GB"/>
        </w:rPr>
        <w:t>.</w:t>
      </w:r>
      <w:r w:rsidR="00A027D9">
        <w:rPr>
          <w:rFonts w:cstheme="minorHAnsi"/>
          <w:lang w:val="en-GB"/>
        </w:rPr>
        <w:t xml:space="preserve"> This threshold is </w:t>
      </w:r>
      <w:ins w:id="160" w:author="Simons, J.G. (Jan-Willem)" w:date="2022-08-29T16:24:00Z">
        <w:r w:rsidR="00DD0CA5">
          <w:rPr>
            <w:rFonts w:cstheme="minorHAnsi"/>
            <w:lang w:val="en-GB"/>
          </w:rPr>
          <w:t xml:space="preserve">about </w:t>
        </w:r>
      </w:ins>
      <w:r w:rsidR="00A027D9">
        <w:rPr>
          <w:rFonts w:cstheme="minorHAnsi"/>
          <w:lang w:val="en-GB"/>
        </w:rPr>
        <w:t>equal to fifty for search the Sociological Abstracts database in ProQuest.</w:t>
      </w:r>
      <w:r w:rsidRPr="00DA1E82">
        <w:rPr>
          <w:rFonts w:cstheme="minorHAnsi"/>
          <w:lang w:val="en-GB"/>
        </w:rPr>
        <w:t xml:space="preserve"> </w:t>
      </w:r>
      <w:r w:rsidR="00186497" w:rsidRPr="00DA1E82">
        <w:rPr>
          <w:rFonts w:cstheme="minorHAnsi"/>
          <w:lang w:val="en-GB"/>
        </w:rPr>
        <w:t xml:space="preserve">This </w:t>
      </w:r>
      <w:r w:rsidR="002A5FD0" w:rsidRPr="00DA1E82">
        <w:rPr>
          <w:rFonts w:cstheme="minorHAnsi"/>
          <w:lang w:val="en-GB"/>
        </w:rPr>
        <w:t>iterative process</w:t>
      </w:r>
      <w:r w:rsidR="00186497" w:rsidRPr="00DA1E82">
        <w:rPr>
          <w:rFonts w:cstheme="minorHAnsi"/>
          <w:lang w:val="en-GB"/>
        </w:rPr>
        <w:t xml:space="preserve"> continues </w:t>
      </w:r>
      <w:r w:rsidRPr="00DA1E82">
        <w:rPr>
          <w:rFonts w:cstheme="minorHAnsi"/>
          <w:lang w:val="en-GB"/>
        </w:rPr>
        <w:t xml:space="preserve">until the </w:t>
      </w:r>
      <w:r w:rsidR="00A027D9">
        <w:rPr>
          <w:rFonts w:cstheme="minorHAnsi"/>
          <w:lang w:val="en-GB"/>
        </w:rPr>
        <w:t xml:space="preserve">coverage </w:t>
      </w:r>
      <w:r w:rsidRPr="00DA1E82">
        <w:rPr>
          <w:rFonts w:cstheme="minorHAnsi"/>
          <w:lang w:val="en-GB"/>
        </w:rPr>
        <w:t xml:space="preserve">increase is less than 5 to 10% relative to the previous iteration. This </w:t>
      </w:r>
      <w:r w:rsidR="00FC688D" w:rsidRPr="00DA1E82">
        <w:rPr>
          <w:rFonts w:cstheme="minorHAnsi"/>
          <w:lang w:val="en-GB"/>
        </w:rPr>
        <w:t xml:space="preserve">usually occurs </w:t>
      </w:r>
      <w:r w:rsidRPr="00DA1E82">
        <w:rPr>
          <w:rFonts w:cstheme="minorHAnsi"/>
          <w:lang w:val="en-GB"/>
        </w:rPr>
        <w:t xml:space="preserve">after </w:t>
      </w:r>
      <w:r w:rsidR="00FC688D" w:rsidRPr="00DA1E82">
        <w:rPr>
          <w:rFonts w:cstheme="minorHAnsi"/>
          <w:lang w:val="en-GB"/>
        </w:rPr>
        <w:t>three</w:t>
      </w:r>
      <w:r w:rsidRPr="00DA1E82">
        <w:rPr>
          <w:rFonts w:cstheme="minorHAnsi"/>
          <w:lang w:val="en-GB"/>
        </w:rPr>
        <w:t xml:space="preserve"> iterations. At that point, </w:t>
      </w:r>
      <w:r w:rsidR="00186497" w:rsidRPr="00DA1E82">
        <w:rPr>
          <w:rFonts w:cstheme="minorHAnsi"/>
          <w:lang w:val="en-GB"/>
        </w:rPr>
        <w:t>we</w:t>
      </w:r>
      <w:r w:rsidRPr="00DA1E82">
        <w:rPr>
          <w:rFonts w:cstheme="minorHAnsi"/>
          <w:lang w:val="en-GB"/>
        </w:rPr>
        <w:t xml:space="preserve"> </w:t>
      </w:r>
      <w:r w:rsidR="001D23E9" w:rsidRPr="00DA1E82">
        <w:rPr>
          <w:rFonts w:cstheme="minorHAnsi"/>
          <w:lang w:val="en-GB"/>
        </w:rPr>
        <w:t>assume</w:t>
      </w:r>
      <w:r w:rsidRPr="00DA1E82">
        <w:rPr>
          <w:rFonts w:cstheme="minorHAnsi"/>
          <w:lang w:val="en-GB"/>
        </w:rPr>
        <w:t xml:space="preserve"> that</w:t>
      </w:r>
      <w:r w:rsidR="00186497" w:rsidRPr="00DA1E82">
        <w:rPr>
          <w:rFonts w:cstheme="minorHAnsi"/>
          <w:lang w:val="en-GB"/>
        </w:rPr>
        <w:t xml:space="preserve"> </w:t>
      </w:r>
      <w:r w:rsidRPr="00DA1E82">
        <w:rPr>
          <w:rFonts w:cstheme="minorHAnsi"/>
          <w:lang w:val="en-GB"/>
        </w:rPr>
        <w:t xml:space="preserve">most of the literature </w:t>
      </w:r>
      <w:r w:rsidR="002A5FD0" w:rsidRPr="00DA1E82">
        <w:rPr>
          <w:rFonts w:cstheme="minorHAnsi"/>
          <w:lang w:val="en-GB"/>
        </w:rPr>
        <w:t xml:space="preserve">with the </w:t>
      </w:r>
      <w:r w:rsidRPr="00DA1E82">
        <w:rPr>
          <w:rFonts w:cstheme="minorHAnsi"/>
          <w:lang w:val="en-GB"/>
        </w:rPr>
        <w:t>initial naive search</w:t>
      </w:r>
      <w:r w:rsidR="002A5FD0" w:rsidRPr="00DA1E82">
        <w:rPr>
          <w:rFonts w:cstheme="minorHAnsi"/>
          <w:lang w:val="en-GB"/>
        </w:rPr>
        <w:t xml:space="preserve"> as its basis</w:t>
      </w:r>
      <w:r w:rsidR="00186497" w:rsidRPr="00DA1E82">
        <w:rPr>
          <w:rFonts w:cstheme="minorHAnsi"/>
          <w:lang w:val="en-GB"/>
        </w:rPr>
        <w:t xml:space="preserve"> has been </w:t>
      </w:r>
      <w:r w:rsidR="00A027D9" w:rsidRPr="00DA1E82">
        <w:rPr>
          <w:rFonts w:cstheme="minorHAnsi"/>
          <w:lang w:val="en-GB"/>
        </w:rPr>
        <w:t>addressed</w:t>
      </w:r>
      <w:r w:rsidR="00A027D9">
        <w:rPr>
          <w:rFonts w:cstheme="minorHAnsi"/>
          <w:lang w:val="en-GB"/>
        </w:rPr>
        <w:t xml:space="preserve">. </w:t>
      </w:r>
      <w:r w:rsidR="00B71AAB">
        <w:rPr>
          <w:rFonts w:cstheme="minorHAnsi"/>
          <w:lang w:val="en-GB"/>
        </w:rPr>
        <w:t xml:space="preserve">Note that we </w:t>
      </w:r>
      <w:r w:rsidR="00B71AAB">
        <w:rPr>
          <w:rFonts w:cstheme="minorHAnsi"/>
          <w:lang w:val="en-GB"/>
        </w:rPr>
        <w:lastRenderedPageBreak/>
        <w:t>merge the search results of each iteration with the previous iteration to maximize coverage. Also n</w:t>
      </w:r>
      <w:r w:rsidR="00A027D9">
        <w:rPr>
          <w:rFonts w:cstheme="minorHAnsi"/>
          <w:lang w:val="en-GB"/>
        </w:rPr>
        <w:t xml:space="preserve">ote that we quantify search precision for each iteration by inspecting the degree to which the gold standard and especially the </w:t>
      </w:r>
      <w:r w:rsidR="00B71AAB">
        <w:rPr>
          <w:rFonts w:cstheme="minorHAnsi"/>
          <w:lang w:val="en-GB"/>
        </w:rPr>
        <w:t>external article set</w:t>
      </w:r>
      <w:r w:rsidR="00A027D9">
        <w:rPr>
          <w:rFonts w:cstheme="minorHAnsi"/>
          <w:lang w:val="en-GB"/>
        </w:rPr>
        <w:t xml:space="preserve"> can be retrieved. This too functions as a </w:t>
      </w:r>
      <w:r w:rsidR="00B71AAB">
        <w:rPr>
          <w:rFonts w:cstheme="minorHAnsi"/>
          <w:lang w:val="en-GB"/>
        </w:rPr>
        <w:t xml:space="preserve">stopping </w:t>
      </w:r>
      <w:r w:rsidR="00A027D9">
        <w:rPr>
          <w:rFonts w:cstheme="minorHAnsi"/>
          <w:lang w:val="en-GB"/>
        </w:rPr>
        <w:t xml:space="preserve">criterion, i.e., if the increase in the number of external articles is small or zero between subsequent iterations, this is grounds for terminating the search. </w:t>
      </w:r>
      <w:ins w:id="161" w:author="Simons, J.G. (Jan-Willem)" w:date="2022-08-29T16:24:00Z">
        <w:r w:rsidR="00D43CA1">
          <w:rPr>
            <w:rFonts w:cstheme="minorHAnsi"/>
            <w:lang w:val="en-GB"/>
          </w:rPr>
          <w:t>A final stopping criterion is the number of retrieved documents. If th</w:t>
        </w:r>
      </w:ins>
      <w:ins w:id="162" w:author="Simons, J.G. (Jan-Willem)" w:date="2022-08-29T16:25:00Z">
        <w:r w:rsidR="00A819E6">
          <w:rPr>
            <w:rFonts w:cstheme="minorHAnsi"/>
            <w:lang w:val="en-GB"/>
          </w:rPr>
          <w:t xml:space="preserve">e increase in this </w:t>
        </w:r>
      </w:ins>
      <w:ins w:id="163" w:author="Simons, J.G. (Jan-Willem)" w:date="2022-08-29T16:24:00Z">
        <w:r w:rsidR="00D43CA1">
          <w:rPr>
            <w:rFonts w:cstheme="minorHAnsi"/>
            <w:lang w:val="en-GB"/>
          </w:rPr>
          <w:t>nu</w:t>
        </w:r>
      </w:ins>
      <w:ins w:id="164" w:author="Simons, J.G. (Jan-Willem)" w:date="2022-08-29T16:25:00Z">
        <w:r w:rsidR="00D43CA1">
          <w:rPr>
            <w:rFonts w:cstheme="minorHAnsi"/>
            <w:lang w:val="en-GB"/>
          </w:rPr>
          <w:t xml:space="preserve">mber is </w:t>
        </w:r>
        <w:r w:rsidR="00A819E6">
          <w:rPr>
            <w:rFonts w:cstheme="minorHAnsi"/>
            <w:lang w:val="en-GB"/>
          </w:rPr>
          <w:t>very rapid</w:t>
        </w:r>
        <w:r w:rsidR="001A6EBB">
          <w:rPr>
            <w:rFonts w:cstheme="minorHAnsi"/>
            <w:lang w:val="en-GB"/>
          </w:rPr>
          <w:t xml:space="preserve"> as judged by the corresponding author</w:t>
        </w:r>
        <w:r w:rsidR="00D43CA1">
          <w:rPr>
            <w:rFonts w:cstheme="minorHAnsi"/>
            <w:lang w:val="en-GB"/>
          </w:rPr>
          <w:t>, the search is also terminated</w:t>
        </w:r>
        <w:r w:rsidR="001A6EBB">
          <w:rPr>
            <w:rFonts w:cstheme="minorHAnsi"/>
            <w:lang w:val="en-GB"/>
          </w:rPr>
          <w:t xml:space="preserve">, due to limited time and resources </w:t>
        </w:r>
      </w:ins>
      <w:ins w:id="165" w:author="Simons, J.G. (Jan-Willem)" w:date="2022-08-30T09:33:00Z">
        <w:r w:rsidR="00B63674">
          <w:rPr>
            <w:rFonts w:cstheme="minorHAnsi"/>
            <w:lang w:val="en-GB"/>
          </w:rPr>
          <w:t>ava</w:t>
        </w:r>
      </w:ins>
      <w:ins w:id="166" w:author="Simons, J.G. (Jan-Willem)" w:date="2022-08-30T09:34:00Z">
        <w:r w:rsidR="00B63674">
          <w:rPr>
            <w:rFonts w:cstheme="minorHAnsi"/>
            <w:lang w:val="en-GB"/>
          </w:rPr>
          <w:t xml:space="preserve">ilable </w:t>
        </w:r>
      </w:ins>
      <w:ins w:id="167" w:author="Simons, J.G. (Jan-Willem)" w:date="2022-08-29T16:25:00Z">
        <w:r w:rsidR="001A6EBB">
          <w:rPr>
            <w:rFonts w:cstheme="minorHAnsi"/>
            <w:lang w:val="en-GB"/>
          </w:rPr>
          <w:t>for processing document sets</w:t>
        </w:r>
      </w:ins>
      <w:ins w:id="168" w:author="Simons, J.G. (Jan-Willem)" w:date="2022-08-30T09:34:00Z">
        <w:r w:rsidR="00B63674">
          <w:rPr>
            <w:rFonts w:cstheme="minorHAnsi"/>
            <w:lang w:val="en-GB"/>
          </w:rPr>
          <w:t xml:space="preserve"> of such sizes</w:t>
        </w:r>
      </w:ins>
      <w:ins w:id="169" w:author="Simons, J.G. (Jan-Willem)" w:date="2022-08-29T16:25:00Z">
        <w:r w:rsidR="001A6EBB">
          <w:rPr>
            <w:rFonts w:cstheme="minorHAnsi"/>
            <w:lang w:val="en-GB"/>
          </w:rPr>
          <w:t>.</w:t>
        </w:r>
      </w:ins>
    </w:p>
    <w:p w14:paraId="66BFD19E" w14:textId="55E8A4E7" w:rsidR="005D544F" w:rsidRPr="00DA1E82" w:rsidRDefault="005D544F" w:rsidP="00304CEB">
      <w:pPr>
        <w:pStyle w:val="NoSpacing"/>
        <w:rPr>
          <w:rFonts w:cstheme="minorHAnsi"/>
          <w:lang w:val="en-GB"/>
        </w:rPr>
      </w:pPr>
    </w:p>
    <w:p w14:paraId="590B1D70" w14:textId="4BB0B719" w:rsidR="00681F3B" w:rsidRPr="00DA1E82" w:rsidRDefault="00681F3B" w:rsidP="00304CEB">
      <w:pPr>
        <w:pStyle w:val="NoSpacing"/>
        <w:rPr>
          <w:rFonts w:cstheme="minorHAnsi"/>
          <w:lang w:val="en-GB"/>
        </w:rPr>
      </w:pPr>
      <w:r w:rsidRPr="00DA1E82">
        <w:rPr>
          <w:rFonts w:cstheme="minorHAnsi"/>
          <w:lang w:val="en-GB"/>
        </w:rPr>
        <w:t xml:space="preserve">All </w:t>
      </w:r>
      <w:r w:rsidR="00705AC6" w:rsidRPr="00DA1E82">
        <w:rPr>
          <w:rFonts w:cstheme="minorHAnsi"/>
          <w:lang w:val="en-GB"/>
        </w:rPr>
        <w:t xml:space="preserve">required files </w:t>
      </w:r>
      <w:r w:rsidRPr="00DA1E82">
        <w:rPr>
          <w:rFonts w:cstheme="minorHAnsi"/>
          <w:lang w:val="en-GB"/>
        </w:rPr>
        <w:t>for replicating the literature search for each intervention</w:t>
      </w:r>
      <w:r w:rsidR="008B4455" w:rsidRPr="00DA1E82">
        <w:rPr>
          <w:rFonts w:cstheme="minorHAnsi"/>
          <w:lang w:val="en-GB"/>
        </w:rPr>
        <w:t>,</w:t>
      </w:r>
      <w:r w:rsidRPr="00DA1E82">
        <w:rPr>
          <w:rFonts w:cstheme="minorHAnsi"/>
          <w:lang w:val="en-GB"/>
        </w:rPr>
        <w:t xml:space="preserve"> </w:t>
      </w:r>
      <w:r w:rsidR="008B4455" w:rsidRPr="00DA1E82">
        <w:rPr>
          <w:rFonts w:cstheme="minorHAnsi"/>
          <w:lang w:val="en-GB"/>
        </w:rPr>
        <w:t xml:space="preserve">i.e., the “gold standard” article sets and R-files, </w:t>
      </w:r>
      <w:r w:rsidRPr="00DA1E82">
        <w:rPr>
          <w:rFonts w:cstheme="minorHAnsi"/>
          <w:lang w:val="en-GB"/>
        </w:rPr>
        <w:t>will be made available in the GitHub repository</w:t>
      </w:r>
      <w:r w:rsidR="00FF7186" w:rsidRPr="00DA1E82">
        <w:rPr>
          <w:rFonts w:cstheme="minorHAnsi"/>
          <w:lang w:val="en-GB"/>
        </w:rPr>
        <w:t xml:space="preserve"> </w:t>
      </w:r>
      <w:r w:rsidR="00DE1619" w:rsidRPr="00DA1E82">
        <w:rPr>
          <w:rFonts w:cstheme="minorHAnsi"/>
          <w:lang w:val="en-GB"/>
        </w:rPr>
        <w:t xml:space="preserve">of the corresponding author </w:t>
      </w:r>
      <w:r w:rsidR="00FF7186" w:rsidRPr="00DA1E82">
        <w:rPr>
          <w:rFonts w:cstheme="minorHAnsi"/>
          <w:lang w:val="en-GB"/>
        </w:rPr>
        <w:t>(</w:t>
      </w:r>
      <w:hyperlink r:id="rId15" w:history="1">
        <w:r w:rsidR="000768A0" w:rsidRPr="00DA1E82">
          <w:rPr>
            <w:rStyle w:val="Hyperlink"/>
            <w:rFonts w:cstheme="minorHAnsi"/>
            <w:lang w:val="en-GB"/>
          </w:rPr>
          <w:t>https://github.com/jwgsim/Paper-Meta-Analysis-Interethnic-Attitudes</w:t>
        </w:r>
      </w:hyperlink>
      <w:r w:rsidR="00FF7186" w:rsidRPr="00DA1E82">
        <w:rPr>
          <w:rFonts w:cstheme="minorHAnsi"/>
          <w:lang w:val="en-GB"/>
        </w:rPr>
        <w:t>)</w:t>
      </w:r>
      <w:r w:rsidR="000768A0" w:rsidRPr="00DA1E82">
        <w:rPr>
          <w:rFonts w:cstheme="minorHAnsi"/>
          <w:lang w:val="en-GB"/>
        </w:rPr>
        <w:t xml:space="preserve"> after the searches have been conducted.</w:t>
      </w:r>
      <w:r w:rsidR="00B71AAB">
        <w:rPr>
          <w:rFonts w:cstheme="minorHAnsi"/>
          <w:lang w:val="en-GB"/>
        </w:rPr>
        <w:t xml:space="preserve"> Please refer to the annotation of these R-files for additional, more specific information on the search procedure.</w:t>
      </w:r>
    </w:p>
    <w:p w14:paraId="071F741A" w14:textId="556D1532" w:rsidR="00681F3B" w:rsidDel="00A34B11" w:rsidRDefault="00681F3B" w:rsidP="00304CEB">
      <w:pPr>
        <w:pStyle w:val="NoSpacing"/>
        <w:rPr>
          <w:del w:id="170" w:author="Simons, J.G. (Jan-Willem)" w:date="2022-08-29T16:00:00Z"/>
          <w:rFonts w:cstheme="minorHAnsi"/>
          <w:b/>
          <w:bCs/>
          <w:lang w:val="en-GB"/>
        </w:rPr>
      </w:pPr>
    </w:p>
    <w:p w14:paraId="54D2F435" w14:textId="77777777" w:rsidR="00B71AAB" w:rsidRPr="00DA1E82" w:rsidRDefault="00B71AAB" w:rsidP="00304CEB">
      <w:pPr>
        <w:pStyle w:val="NoSpacing"/>
        <w:rPr>
          <w:rFonts w:cstheme="minorHAnsi"/>
          <w:b/>
          <w:bCs/>
          <w:lang w:val="en-GB"/>
        </w:rPr>
      </w:pPr>
    </w:p>
    <w:p w14:paraId="3249510B" w14:textId="4B167C47" w:rsidR="003E233A" w:rsidRPr="00DA1E82" w:rsidRDefault="00416CCF" w:rsidP="00304CEB">
      <w:pPr>
        <w:pStyle w:val="NoSpacing"/>
        <w:rPr>
          <w:rFonts w:cstheme="minorHAnsi"/>
          <w:b/>
          <w:bCs/>
          <w:lang w:val="en-GB"/>
        </w:rPr>
      </w:pPr>
      <w:r w:rsidRPr="00DA1E82">
        <w:rPr>
          <w:rFonts w:cstheme="minorHAnsi"/>
          <w:b/>
          <w:bCs/>
          <w:lang w:val="en-GB"/>
        </w:rPr>
        <w:t>Study Records.</w:t>
      </w:r>
    </w:p>
    <w:p w14:paraId="01E1FFBD" w14:textId="41B6DEAD" w:rsidR="003E233A" w:rsidRPr="00DA1E82" w:rsidRDefault="003E233A" w:rsidP="00304CEB">
      <w:pPr>
        <w:pStyle w:val="NoSpacing"/>
        <w:rPr>
          <w:rFonts w:cstheme="minorHAnsi"/>
          <w:i/>
          <w:iCs/>
          <w:lang w:val="en-GB"/>
        </w:rPr>
      </w:pPr>
      <w:r w:rsidRPr="00DA1E82">
        <w:rPr>
          <w:rFonts w:cstheme="minorHAnsi"/>
          <w:i/>
          <w:iCs/>
        </w:rPr>
        <w:t>Item 11a: Data management. Describe the</w:t>
      </w:r>
      <w:r w:rsidRPr="00DA1E82">
        <w:rPr>
          <w:rFonts w:cstheme="minorHAnsi"/>
          <w:i/>
          <w:iCs/>
          <w:lang w:val="en-GB"/>
        </w:rPr>
        <w:t xml:space="preserve"> </w:t>
      </w:r>
      <w:r w:rsidRPr="00DA1E82">
        <w:rPr>
          <w:rFonts w:cstheme="minorHAnsi"/>
          <w:i/>
          <w:iCs/>
        </w:rPr>
        <w:t>mechanism(s) that will be used to manage</w:t>
      </w:r>
      <w:r w:rsidRPr="00DA1E82">
        <w:rPr>
          <w:rFonts w:cstheme="minorHAnsi"/>
          <w:i/>
          <w:iCs/>
          <w:lang w:val="en-GB"/>
        </w:rPr>
        <w:t xml:space="preserve"> </w:t>
      </w:r>
      <w:r w:rsidRPr="00DA1E82">
        <w:rPr>
          <w:rFonts w:cstheme="minorHAnsi"/>
          <w:i/>
          <w:iCs/>
        </w:rPr>
        <w:t>records and data throughout the review</w:t>
      </w:r>
      <w:r w:rsidRPr="00DA1E82">
        <w:rPr>
          <w:rFonts w:cstheme="minorHAnsi"/>
          <w:i/>
          <w:iCs/>
          <w:lang w:val="en-GB"/>
        </w:rPr>
        <w:t>.</w:t>
      </w:r>
    </w:p>
    <w:p w14:paraId="3DBB4350" w14:textId="38C73299" w:rsidR="00781D32" w:rsidRPr="00110587" w:rsidRDefault="0056108E" w:rsidP="00397EF2">
      <w:pPr>
        <w:pStyle w:val="NoSpacing"/>
        <w:rPr>
          <w:rFonts w:cstheme="minorHAnsi"/>
          <w:lang w:val="en-GB"/>
        </w:rPr>
      </w:pPr>
      <w:r w:rsidRPr="00DA1E82">
        <w:rPr>
          <w:rFonts w:cstheme="minorHAnsi"/>
        </w:rPr>
        <w:t xml:space="preserve">Literature search results will </w:t>
      </w:r>
      <w:r w:rsidR="005D6AD4" w:rsidRPr="00DA1E82">
        <w:rPr>
          <w:rFonts w:cstheme="minorHAnsi"/>
          <w:lang w:val="en-GB"/>
        </w:rPr>
        <w:t>be managed in</w:t>
      </w:r>
      <w:r w:rsidR="0052004D" w:rsidRPr="00DA1E82">
        <w:rPr>
          <w:rFonts w:cstheme="minorHAnsi"/>
          <w:lang w:val="en-GB"/>
        </w:rPr>
        <w:t xml:space="preserve"> </w:t>
      </w:r>
      <w:r w:rsidR="005D6AD4" w:rsidRPr="00DA1E82">
        <w:rPr>
          <w:rFonts w:cstheme="minorHAnsi"/>
          <w:lang w:val="en-GB"/>
        </w:rPr>
        <w:t>EndNote</w:t>
      </w:r>
      <w:r w:rsidR="00033A1B">
        <w:rPr>
          <w:rFonts w:cstheme="minorHAnsi"/>
          <w:lang w:val="en-GB"/>
        </w:rPr>
        <w:t xml:space="preserve">, </w:t>
      </w:r>
      <w:r w:rsidR="001D7353" w:rsidRPr="00DA1E82">
        <w:rPr>
          <w:rFonts w:cstheme="minorHAnsi"/>
          <w:lang w:val="en-GB"/>
        </w:rPr>
        <w:t>R</w:t>
      </w:r>
      <w:r w:rsidR="00033A1B">
        <w:rPr>
          <w:rFonts w:cstheme="minorHAnsi"/>
          <w:lang w:val="en-GB"/>
        </w:rPr>
        <w:t>, and Zotero</w:t>
      </w:r>
      <w:r w:rsidR="005D6AD4" w:rsidRPr="00DA1E82">
        <w:rPr>
          <w:rFonts w:cstheme="minorHAnsi"/>
          <w:lang w:val="en-GB"/>
        </w:rPr>
        <w:t xml:space="preserve">. </w:t>
      </w:r>
      <w:r w:rsidR="002E6989">
        <w:rPr>
          <w:rFonts w:cstheme="minorHAnsi"/>
          <w:lang w:val="en-GB"/>
        </w:rPr>
        <w:t>T</w:t>
      </w:r>
      <w:r w:rsidR="0052004D" w:rsidRPr="00DA1E82">
        <w:rPr>
          <w:rFonts w:cstheme="minorHAnsi"/>
          <w:lang w:val="en-GB"/>
        </w:rPr>
        <w:t xml:space="preserve">he literature </w:t>
      </w:r>
      <w:r w:rsidR="00DA7A31" w:rsidRPr="00DA1E82">
        <w:rPr>
          <w:rFonts w:cstheme="minorHAnsi"/>
          <w:lang w:val="en-GB"/>
        </w:rPr>
        <w:t xml:space="preserve">on an intervention often has to be </w:t>
      </w:r>
      <w:r w:rsidR="0052004D" w:rsidRPr="00DA1E82">
        <w:rPr>
          <w:rFonts w:cstheme="minorHAnsi"/>
          <w:lang w:val="en-GB"/>
        </w:rPr>
        <w:t xml:space="preserve">retrieved </w:t>
      </w:r>
      <w:r w:rsidR="00DA7A31" w:rsidRPr="00DA1E82">
        <w:rPr>
          <w:rFonts w:cstheme="minorHAnsi"/>
          <w:lang w:val="en-GB"/>
        </w:rPr>
        <w:t>from a database in batches</w:t>
      </w:r>
      <w:r w:rsidR="00AE21AA" w:rsidRPr="00DA1E82">
        <w:rPr>
          <w:rFonts w:cstheme="minorHAnsi"/>
          <w:lang w:val="en-GB"/>
        </w:rPr>
        <w:t xml:space="preserve"> when the number of </w:t>
      </w:r>
      <w:r w:rsidR="005E2B5F">
        <w:rPr>
          <w:rFonts w:cstheme="minorHAnsi"/>
          <w:lang w:val="en-GB"/>
        </w:rPr>
        <w:t>retrieved documents</w:t>
      </w:r>
      <w:r w:rsidR="00AE21AA" w:rsidRPr="00DA1E82">
        <w:rPr>
          <w:rFonts w:cstheme="minorHAnsi"/>
          <w:lang w:val="en-GB"/>
        </w:rPr>
        <w:t xml:space="preserve"> is high</w:t>
      </w:r>
      <w:r w:rsidR="00DA7A31" w:rsidRPr="00DA1E82">
        <w:rPr>
          <w:rFonts w:cstheme="minorHAnsi"/>
          <w:lang w:val="en-GB"/>
        </w:rPr>
        <w:t xml:space="preserve">, because </w:t>
      </w:r>
      <w:r w:rsidR="00397EF2" w:rsidRPr="00DA1E82">
        <w:rPr>
          <w:rFonts w:cstheme="minorHAnsi"/>
          <w:lang w:val="en-GB"/>
        </w:rPr>
        <w:t xml:space="preserve">most </w:t>
      </w:r>
      <w:r w:rsidR="00DA7A31" w:rsidRPr="00DA1E82">
        <w:rPr>
          <w:rFonts w:cstheme="minorHAnsi"/>
          <w:lang w:val="en-GB"/>
        </w:rPr>
        <w:t xml:space="preserve">search systems do not </w:t>
      </w:r>
      <w:r w:rsidR="00397EF2" w:rsidRPr="00DA1E82">
        <w:rPr>
          <w:rFonts w:cstheme="minorHAnsi"/>
          <w:lang w:val="en-GB"/>
        </w:rPr>
        <w:t>allow for single, bulk imports</w:t>
      </w:r>
      <w:r w:rsidR="00DA7A31" w:rsidRPr="00DA1E82">
        <w:rPr>
          <w:rFonts w:cstheme="minorHAnsi"/>
          <w:lang w:val="en-GB"/>
        </w:rPr>
        <w:t>.</w:t>
      </w:r>
      <w:r w:rsidR="00397EF2" w:rsidRPr="00DA1E82">
        <w:rPr>
          <w:rFonts w:cstheme="minorHAnsi"/>
          <w:lang w:val="en-GB"/>
        </w:rPr>
        <w:t xml:space="preserve"> </w:t>
      </w:r>
      <w:r w:rsidR="00DA7A31" w:rsidRPr="00DA1E82">
        <w:rPr>
          <w:rFonts w:cstheme="minorHAnsi"/>
          <w:lang w:val="en-GB"/>
        </w:rPr>
        <w:t xml:space="preserve">These batches </w:t>
      </w:r>
      <w:r w:rsidR="00AE21AA" w:rsidRPr="00DA1E82">
        <w:rPr>
          <w:rFonts w:cstheme="minorHAnsi"/>
          <w:lang w:val="en-GB"/>
        </w:rPr>
        <w:t>are</w:t>
      </w:r>
      <w:r w:rsidR="00DA7A31" w:rsidRPr="00DA1E82">
        <w:rPr>
          <w:rFonts w:cstheme="minorHAnsi"/>
          <w:lang w:val="en-GB"/>
        </w:rPr>
        <w:t xml:space="preserve"> imported an</w:t>
      </w:r>
      <w:r w:rsidR="00397EF2" w:rsidRPr="00DA1E82">
        <w:rPr>
          <w:rFonts w:cstheme="minorHAnsi"/>
          <w:lang w:val="en-GB"/>
        </w:rPr>
        <w:t>d</w:t>
      </w:r>
      <w:r w:rsidR="00DA7A31" w:rsidRPr="00DA1E82">
        <w:rPr>
          <w:rFonts w:cstheme="minorHAnsi"/>
          <w:lang w:val="en-GB"/>
        </w:rPr>
        <w:t xml:space="preserve"> merged in </w:t>
      </w:r>
      <w:r w:rsidR="002E6989">
        <w:rPr>
          <w:rFonts w:cstheme="minorHAnsi"/>
          <w:lang w:val="en-GB"/>
        </w:rPr>
        <w:t xml:space="preserve">R. </w:t>
      </w:r>
      <w:r w:rsidR="00DA7A31" w:rsidRPr="00DA1E82">
        <w:rPr>
          <w:rFonts w:cstheme="minorHAnsi"/>
          <w:lang w:val="en-GB"/>
        </w:rPr>
        <w:t xml:space="preserve">The </w:t>
      </w:r>
      <w:r w:rsidR="002E6989">
        <w:rPr>
          <w:rFonts w:cstheme="minorHAnsi"/>
          <w:lang w:val="en-GB"/>
        </w:rPr>
        <w:t xml:space="preserve">merged </w:t>
      </w:r>
      <w:r w:rsidR="00DA7A31" w:rsidRPr="00DA1E82">
        <w:rPr>
          <w:rFonts w:cstheme="minorHAnsi"/>
          <w:lang w:val="en-GB"/>
        </w:rPr>
        <w:t xml:space="preserve">result </w:t>
      </w:r>
      <w:r w:rsidR="002E6989">
        <w:rPr>
          <w:rFonts w:cstheme="minorHAnsi"/>
          <w:lang w:val="en-GB"/>
        </w:rPr>
        <w:t xml:space="preserve">for a database </w:t>
      </w:r>
      <w:r w:rsidR="00DA7A31" w:rsidRPr="00DA1E82">
        <w:rPr>
          <w:rFonts w:cstheme="minorHAnsi"/>
          <w:lang w:val="en-GB"/>
        </w:rPr>
        <w:t>is subsequently</w:t>
      </w:r>
      <w:r w:rsidR="0052004D" w:rsidRPr="00DA1E82">
        <w:rPr>
          <w:rFonts w:cstheme="minorHAnsi"/>
          <w:lang w:val="en-GB"/>
        </w:rPr>
        <w:t xml:space="preserve"> deduplicated</w:t>
      </w:r>
      <w:r w:rsidR="005E2B5F">
        <w:rPr>
          <w:rFonts w:cstheme="minorHAnsi"/>
          <w:lang w:val="en-GB"/>
        </w:rPr>
        <w:t xml:space="preserve"> in R</w:t>
      </w:r>
      <w:r w:rsidR="002E6989">
        <w:rPr>
          <w:rFonts w:cstheme="minorHAnsi"/>
          <w:lang w:val="en-GB"/>
        </w:rPr>
        <w:t>.</w:t>
      </w:r>
      <w:r w:rsidR="0052004D" w:rsidRPr="00DA1E82">
        <w:rPr>
          <w:rFonts w:cstheme="minorHAnsi"/>
          <w:lang w:val="en-GB"/>
        </w:rPr>
        <w:t xml:space="preserve"> </w:t>
      </w:r>
      <w:r w:rsidR="00397EF2" w:rsidRPr="00DA1E82">
        <w:rPr>
          <w:rFonts w:cstheme="minorHAnsi"/>
          <w:lang w:val="en-GB"/>
        </w:rPr>
        <w:t xml:space="preserve">We remove duplicates within </w:t>
      </w:r>
      <w:r w:rsidR="00AE21AA" w:rsidRPr="00DA1E82">
        <w:rPr>
          <w:rFonts w:cstheme="minorHAnsi"/>
          <w:lang w:val="en-GB"/>
        </w:rPr>
        <w:t>and between database search results</w:t>
      </w:r>
      <w:r w:rsidR="00397EF2" w:rsidRPr="00DA1E82">
        <w:rPr>
          <w:rFonts w:cstheme="minorHAnsi"/>
          <w:lang w:val="en-GB"/>
        </w:rPr>
        <w:t xml:space="preserve"> with the suite of functions in the "</w:t>
      </w:r>
      <w:proofErr w:type="spellStart"/>
      <w:r w:rsidR="00397EF2" w:rsidRPr="00DA1E82">
        <w:rPr>
          <w:rFonts w:cstheme="minorHAnsi"/>
          <w:lang w:val="en-GB"/>
        </w:rPr>
        <w:t>synthesisr</w:t>
      </w:r>
      <w:proofErr w:type="spellEnd"/>
      <w:r w:rsidR="00397EF2" w:rsidRPr="00DA1E82">
        <w:rPr>
          <w:rFonts w:cstheme="minorHAnsi"/>
          <w:lang w:val="en-GB"/>
        </w:rPr>
        <w:t xml:space="preserve">" package. We start with exact matching, and </w:t>
      </w:r>
      <w:r w:rsidR="002F4C9F" w:rsidRPr="00DA1E82">
        <w:rPr>
          <w:rFonts w:cstheme="minorHAnsi"/>
          <w:lang w:val="en-GB"/>
        </w:rPr>
        <w:t xml:space="preserve">follow up with </w:t>
      </w:r>
      <w:r w:rsidR="00397EF2" w:rsidRPr="00DA1E82">
        <w:rPr>
          <w:rFonts w:cstheme="minorHAnsi"/>
          <w:lang w:val="en-GB"/>
        </w:rPr>
        <w:t xml:space="preserve">optimal string alignment to identify potential duplicates. More specifically, we use approximate string matching, which is prone to errors in that either duplicates are identified which are not duplicates </w:t>
      </w:r>
      <w:r w:rsidR="00E30BB7" w:rsidRPr="00DA1E82">
        <w:rPr>
          <w:rFonts w:cstheme="minorHAnsi"/>
          <w:lang w:val="en-GB"/>
        </w:rPr>
        <w:t xml:space="preserve">- </w:t>
      </w:r>
      <w:r w:rsidR="00397EF2" w:rsidRPr="00DA1E82">
        <w:rPr>
          <w:rFonts w:cstheme="minorHAnsi"/>
          <w:lang w:val="en-GB"/>
        </w:rPr>
        <w:t>false positive</w:t>
      </w:r>
      <w:r w:rsidR="00E30BB7" w:rsidRPr="00DA1E82">
        <w:rPr>
          <w:rFonts w:cstheme="minorHAnsi"/>
          <w:lang w:val="en-GB"/>
        </w:rPr>
        <w:t>s -</w:t>
      </w:r>
      <w:r w:rsidR="00397EF2" w:rsidRPr="00DA1E82">
        <w:rPr>
          <w:rFonts w:cstheme="minorHAnsi"/>
          <w:lang w:val="en-GB"/>
        </w:rPr>
        <w:t xml:space="preserve"> or duplicates are not identified which are </w:t>
      </w:r>
      <w:r w:rsidR="00E30BB7" w:rsidRPr="00DA1E82">
        <w:rPr>
          <w:rFonts w:cstheme="minorHAnsi"/>
          <w:lang w:val="en-GB"/>
        </w:rPr>
        <w:t xml:space="preserve">- </w:t>
      </w:r>
      <w:r w:rsidR="00397EF2" w:rsidRPr="00DA1E82">
        <w:rPr>
          <w:rFonts w:cstheme="minorHAnsi"/>
          <w:lang w:val="en-GB"/>
        </w:rPr>
        <w:t>false negative</w:t>
      </w:r>
      <w:r w:rsidR="00E30BB7" w:rsidRPr="00DA1E82">
        <w:rPr>
          <w:rFonts w:cstheme="minorHAnsi"/>
          <w:lang w:val="en-GB"/>
        </w:rPr>
        <w:t>s</w:t>
      </w:r>
      <w:r w:rsidR="00397EF2" w:rsidRPr="00DA1E82">
        <w:rPr>
          <w:rFonts w:cstheme="minorHAnsi"/>
          <w:lang w:val="en-GB"/>
        </w:rPr>
        <w:t xml:space="preserve">. We address </w:t>
      </w:r>
      <w:r w:rsidR="002E6989">
        <w:rPr>
          <w:rFonts w:cstheme="minorHAnsi"/>
          <w:lang w:val="en-GB"/>
        </w:rPr>
        <w:t>false positives</w:t>
      </w:r>
      <w:r w:rsidR="00397EF2" w:rsidRPr="00DA1E82">
        <w:rPr>
          <w:rFonts w:cstheme="minorHAnsi"/>
          <w:lang w:val="en-GB"/>
        </w:rPr>
        <w:t xml:space="preserve"> by manually inspecting duplicate candidates and only removing them if they are identified to be duplicates.</w:t>
      </w:r>
      <w:r w:rsidR="002E6989">
        <w:rPr>
          <w:rFonts w:cstheme="minorHAnsi"/>
          <w:lang w:val="en-GB"/>
        </w:rPr>
        <w:t xml:space="preserve"> We </w:t>
      </w:r>
      <w:r w:rsidR="00781D32">
        <w:rPr>
          <w:rFonts w:cstheme="minorHAnsi"/>
          <w:lang w:val="en-GB"/>
        </w:rPr>
        <w:t>additionally</w:t>
      </w:r>
      <w:r w:rsidR="002E6989">
        <w:rPr>
          <w:rFonts w:cstheme="minorHAnsi"/>
          <w:lang w:val="en-GB"/>
        </w:rPr>
        <w:t xml:space="preserve"> </w:t>
      </w:r>
      <w:r w:rsidR="00397EF2" w:rsidRPr="00DA1E82">
        <w:rPr>
          <w:rFonts w:cstheme="minorHAnsi"/>
          <w:lang w:val="en-GB"/>
        </w:rPr>
        <w:t>import the</w:t>
      </w:r>
      <w:r w:rsidR="00523C01">
        <w:rPr>
          <w:rFonts w:cstheme="minorHAnsi"/>
          <w:lang w:val="en-GB"/>
        </w:rPr>
        <w:t xml:space="preserve"> merged,</w:t>
      </w:r>
      <w:r w:rsidR="00397EF2" w:rsidRPr="00DA1E82">
        <w:rPr>
          <w:rFonts w:cstheme="minorHAnsi"/>
          <w:lang w:val="en-GB"/>
        </w:rPr>
        <w:t xml:space="preserve"> de-duplicated output into </w:t>
      </w:r>
      <w:r w:rsidR="00E30BB7" w:rsidRPr="00DA1E82">
        <w:rPr>
          <w:rFonts w:cstheme="minorHAnsi"/>
          <w:lang w:val="en-GB"/>
        </w:rPr>
        <w:t>EndNote</w:t>
      </w:r>
      <w:r w:rsidR="00397EF2" w:rsidRPr="00DA1E82">
        <w:rPr>
          <w:rFonts w:cstheme="minorHAnsi"/>
          <w:lang w:val="en-GB"/>
        </w:rPr>
        <w:t xml:space="preserve"> </w:t>
      </w:r>
      <w:r w:rsidR="002E6989">
        <w:rPr>
          <w:rFonts w:cstheme="minorHAnsi"/>
          <w:lang w:val="en-GB"/>
        </w:rPr>
        <w:t xml:space="preserve">and Zotero </w:t>
      </w:r>
      <w:r w:rsidR="00397EF2" w:rsidRPr="00DA1E82">
        <w:rPr>
          <w:rFonts w:cstheme="minorHAnsi"/>
          <w:lang w:val="en-GB"/>
        </w:rPr>
        <w:t>to cross reference whether all duplicates have been removed.</w:t>
      </w:r>
      <w:r w:rsidR="00884F27">
        <w:rPr>
          <w:rFonts w:cstheme="minorHAnsi"/>
          <w:lang w:val="en-GB"/>
        </w:rPr>
        <w:t xml:space="preserve"> We use and combine these two </w:t>
      </w:r>
      <w:r w:rsidR="00884F27" w:rsidRPr="00781D32">
        <w:rPr>
          <w:rFonts w:cstheme="minorHAnsi"/>
          <w:lang w:val="en-GB"/>
        </w:rPr>
        <w:t xml:space="preserve">reference managers because they have different sensitivity and specificity rates. As such, </w:t>
      </w:r>
      <w:r w:rsidR="00884F27">
        <w:rPr>
          <w:rFonts w:cstheme="minorHAnsi"/>
          <w:lang w:val="en-GB"/>
        </w:rPr>
        <w:t xml:space="preserve">through </w:t>
      </w:r>
      <w:r w:rsidR="00884F27" w:rsidRPr="00781D32">
        <w:rPr>
          <w:rFonts w:cstheme="minorHAnsi"/>
          <w:lang w:val="en-GB"/>
        </w:rPr>
        <w:t>manual assessment their combined use will enable us to identify duplicates more thoroughly</w:t>
      </w:r>
      <w:r w:rsidR="00884F27">
        <w:rPr>
          <w:rFonts w:cstheme="minorHAnsi"/>
          <w:lang w:val="en-GB"/>
        </w:rPr>
        <w:t>.</w:t>
      </w:r>
      <w:r w:rsidR="00884F27" w:rsidRPr="00781D32">
        <w:rPr>
          <w:rFonts w:cstheme="minorHAnsi"/>
          <w:lang w:val="en-GB"/>
        </w:rPr>
        <w:t xml:space="preserve"> </w:t>
      </w:r>
      <w:r w:rsidR="00884F27">
        <w:rPr>
          <w:rFonts w:cstheme="minorHAnsi"/>
          <w:lang w:val="en-GB"/>
        </w:rPr>
        <w:t>A</w:t>
      </w:r>
      <w:r w:rsidR="00884F27" w:rsidRPr="00781D32">
        <w:rPr>
          <w:rFonts w:cstheme="minorHAnsi"/>
          <w:lang w:val="en-GB"/>
        </w:rPr>
        <w:t>fter the main</w:t>
      </w:r>
      <w:r w:rsidR="00884F27">
        <w:rPr>
          <w:rFonts w:cstheme="minorHAnsi"/>
          <w:lang w:val="en-GB"/>
        </w:rPr>
        <w:t xml:space="preserve"> </w:t>
      </w:r>
      <w:r w:rsidR="00884F27" w:rsidRPr="00781D32">
        <w:rPr>
          <w:rFonts w:cstheme="minorHAnsi"/>
          <w:lang w:val="en-GB"/>
        </w:rPr>
        <w:t xml:space="preserve">de-duplication procedure in R, I start by screening duplicates in EndNote and removing these in Zotero, whether these are flagged by Zotero or not. In general, those documents in the duplicate set are retained which list the most information on the title, abstract, and keywords. In EndNote I use the "Author", "Volume", and "Pages" categories to compare references and identify duplicates. I subsequently screen and flag any remaining duplicates in Zotero that were not identified in EndNote. Zotero uses the title, DOI, and ISBN fields to identify duplicates. If these fields match (or are absent), Zotero also compares the years of publication (if they are within a year of each other) and author/creator lists (if at least one author last name plus first initial matches). After this screening procedure I remove retracted items as flagged by Zotero and EndNote, </w:t>
      </w:r>
      <w:r w:rsidR="00884F27">
        <w:rPr>
          <w:rFonts w:cstheme="minorHAnsi"/>
          <w:lang w:val="en-GB"/>
        </w:rPr>
        <w:t xml:space="preserve">export the result from Zotero, and import it into </w:t>
      </w:r>
      <w:r w:rsidR="00884F27" w:rsidRPr="00781D32">
        <w:rPr>
          <w:rFonts w:cstheme="minorHAnsi"/>
          <w:lang w:val="en-GB"/>
        </w:rPr>
        <w:t>R. The duplication choices are not explicitly noted in the R-</w:t>
      </w:r>
      <w:r w:rsidR="00523C01" w:rsidRPr="00781D32">
        <w:rPr>
          <w:rFonts w:cstheme="minorHAnsi"/>
          <w:lang w:val="en-GB"/>
        </w:rPr>
        <w:t>script,</w:t>
      </w:r>
      <w:r w:rsidR="00884F27" w:rsidRPr="00781D32">
        <w:rPr>
          <w:rFonts w:cstheme="minorHAnsi"/>
          <w:lang w:val="en-GB"/>
        </w:rPr>
        <w:t xml:space="preserve"> but the retraction choices are. Note that I will store the corpus file that is de-duplicated in the reference managers along with the final de-deduplicated file for an iteration, so that the reader can cross-validate the de-duplication process. Note that it is possible for some duplicates to remain unidentified with this procedure, but not for non-duplicates to be accidentally removed, which is the most important to my judgment. Remaining duplicates will be identified and removed during the review process</w:t>
      </w:r>
      <w:r w:rsidR="00110587">
        <w:rPr>
          <w:rFonts w:cstheme="minorHAnsi"/>
          <w:lang w:val="en-GB"/>
        </w:rPr>
        <w:t xml:space="preserve"> in </w:t>
      </w:r>
      <w:proofErr w:type="spellStart"/>
      <w:r w:rsidR="00110587">
        <w:rPr>
          <w:rFonts w:cstheme="minorHAnsi"/>
          <w:lang w:val="en-GB"/>
        </w:rPr>
        <w:t>ASReview</w:t>
      </w:r>
      <w:proofErr w:type="spellEnd"/>
      <w:r w:rsidR="00110587">
        <w:rPr>
          <w:rFonts w:cstheme="minorHAnsi"/>
          <w:lang w:val="en-GB"/>
        </w:rPr>
        <w:t xml:space="preserve"> and full-test screening</w:t>
      </w:r>
      <w:r w:rsidR="00884F27" w:rsidRPr="00781D32">
        <w:rPr>
          <w:rFonts w:cstheme="minorHAnsi"/>
          <w:lang w:val="en-GB"/>
        </w:rPr>
        <w:t xml:space="preserve">. </w:t>
      </w:r>
    </w:p>
    <w:p w14:paraId="030E341B" w14:textId="77777777" w:rsidR="00416CCF" w:rsidRPr="00DA1E82" w:rsidRDefault="00416CCF" w:rsidP="00304CEB">
      <w:pPr>
        <w:pStyle w:val="NoSpacing"/>
        <w:rPr>
          <w:rFonts w:cstheme="minorHAnsi"/>
          <w:i/>
          <w:iCs/>
          <w:lang w:val="en-GB"/>
        </w:rPr>
      </w:pPr>
    </w:p>
    <w:p w14:paraId="54D1D575" w14:textId="3155ECCE" w:rsidR="003E233A" w:rsidRPr="00DA1E82" w:rsidRDefault="003E233A" w:rsidP="00304CEB">
      <w:pPr>
        <w:pStyle w:val="NoSpacing"/>
        <w:rPr>
          <w:rFonts w:cstheme="minorHAnsi"/>
          <w:i/>
          <w:iCs/>
          <w:lang w:val="en-GB"/>
        </w:rPr>
      </w:pPr>
      <w:r w:rsidRPr="00DA1E82">
        <w:rPr>
          <w:rFonts w:cstheme="minorHAnsi"/>
          <w:i/>
          <w:iCs/>
          <w:lang w:val="en-GB"/>
        </w:rPr>
        <w:lastRenderedPageBreak/>
        <w:t>I</w:t>
      </w:r>
      <w:proofErr w:type="spellStart"/>
      <w:r w:rsidRPr="00DA1E82">
        <w:rPr>
          <w:rFonts w:cstheme="minorHAnsi"/>
          <w:i/>
          <w:iCs/>
        </w:rPr>
        <w:t>tem</w:t>
      </w:r>
      <w:proofErr w:type="spellEnd"/>
      <w:r w:rsidRPr="00DA1E82">
        <w:rPr>
          <w:rFonts w:cstheme="minorHAnsi"/>
          <w:i/>
          <w:iCs/>
        </w:rPr>
        <w:t xml:space="preserve"> 11b: Selection process. State the process</w:t>
      </w:r>
      <w:r w:rsidRPr="00DA1E82">
        <w:rPr>
          <w:rFonts w:cstheme="minorHAnsi"/>
          <w:i/>
          <w:iCs/>
          <w:lang w:val="en-GB"/>
        </w:rPr>
        <w:t xml:space="preserve"> </w:t>
      </w:r>
      <w:r w:rsidRPr="00DA1E82">
        <w:rPr>
          <w:rFonts w:cstheme="minorHAnsi"/>
          <w:i/>
          <w:iCs/>
        </w:rPr>
        <w:t>that will be used for selecting studies (such as</w:t>
      </w:r>
      <w:r w:rsidRPr="00DA1E82">
        <w:rPr>
          <w:rFonts w:cstheme="minorHAnsi"/>
          <w:i/>
          <w:iCs/>
        </w:rPr>
        <w:br/>
        <w:t>two independent reviewers) through each phase</w:t>
      </w:r>
      <w:r w:rsidRPr="00DA1E82">
        <w:rPr>
          <w:rFonts w:cstheme="minorHAnsi"/>
          <w:i/>
          <w:iCs/>
          <w:lang w:val="en-GB"/>
        </w:rPr>
        <w:t xml:space="preserve"> </w:t>
      </w:r>
      <w:r w:rsidRPr="00DA1E82">
        <w:rPr>
          <w:rFonts w:cstheme="minorHAnsi"/>
          <w:i/>
          <w:iCs/>
        </w:rPr>
        <w:t>of the review (screening, eligibility, and inclusion</w:t>
      </w:r>
      <w:r w:rsidRPr="00DA1E82">
        <w:rPr>
          <w:rFonts w:cstheme="minorHAnsi"/>
          <w:i/>
          <w:iCs/>
        </w:rPr>
        <w:br/>
        <w:t>in meta-analysis</w:t>
      </w:r>
      <w:r w:rsidRPr="00DA1E82">
        <w:rPr>
          <w:rFonts w:cstheme="minorHAnsi"/>
          <w:i/>
          <w:iCs/>
          <w:lang w:val="en-GB"/>
        </w:rPr>
        <w:t>.</w:t>
      </w:r>
    </w:p>
    <w:p w14:paraId="3FD2949A" w14:textId="5406C934" w:rsidR="00797A0B" w:rsidRDefault="00AB2680" w:rsidP="00DA1E82">
      <w:pPr>
        <w:autoSpaceDE w:val="0"/>
        <w:autoSpaceDN w:val="0"/>
        <w:adjustRightInd w:val="0"/>
        <w:spacing w:after="0" w:line="240" w:lineRule="auto"/>
        <w:rPr>
          <w:ins w:id="171" w:author="Simons, J.G. (Jan-Willem)" w:date="2022-08-29T16:43:00Z"/>
          <w:rFonts w:cstheme="minorHAnsi"/>
          <w:lang w:val="en-GB"/>
        </w:rPr>
      </w:pPr>
      <w:r w:rsidRPr="00DA1E82">
        <w:rPr>
          <w:rFonts w:cstheme="minorHAnsi"/>
          <w:lang w:val="en-GB"/>
        </w:rPr>
        <w:t xml:space="preserve">EJ and FT </w:t>
      </w:r>
      <w:r w:rsidR="0056108E" w:rsidRPr="00DA1E82">
        <w:rPr>
          <w:rFonts w:cstheme="minorHAnsi"/>
        </w:rPr>
        <w:t xml:space="preserve">will </w:t>
      </w:r>
      <w:r w:rsidR="005C2D0C" w:rsidRPr="00DA1E82">
        <w:rPr>
          <w:rFonts w:cstheme="minorHAnsi"/>
          <w:lang w:val="en-GB"/>
        </w:rPr>
        <w:t xml:space="preserve">independently </w:t>
      </w:r>
      <w:r w:rsidR="0056108E" w:rsidRPr="00DA1E82">
        <w:rPr>
          <w:rFonts w:cstheme="minorHAnsi"/>
        </w:rPr>
        <w:t>screen the titles and</w:t>
      </w:r>
      <w:r w:rsidR="005D6AD4" w:rsidRPr="00DA1E82">
        <w:rPr>
          <w:rFonts w:cstheme="minorHAnsi"/>
          <w:lang w:val="en-GB"/>
        </w:rPr>
        <w:t xml:space="preserve"> </w:t>
      </w:r>
      <w:r w:rsidR="0056108E" w:rsidRPr="00DA1E82">
        <w:rPr>
          <w:rFonts w:cstheme="minorHAnsi"/>
        </w:rPr>
        <w:t xml:space="preserve">abstracts yielded by the search against the </w:t>
      </w:r>
      <w:ins w:id="172" w:author="Simons, J.G. (Jan-Willem)" w:date="2022-08-29T16:41:00Z">
        <w:r w:rsidR="00797A0B">
          <w:rPr>
            <w:rFonts w:cstheme="minorHAnsi"/>
            <w:lang w:val="en-GB"/>
          </w:rPr>
          <w:t xml:space="preserve">theoretical </w:t>
        </w:r>
      </w:ins>
      <w:r w:rsidR="0056108E" w:rsidRPr="00DA1E82">
        <w:rPr>
          <w:rFonts w:cstheme="minorHAnsi"/>
        </w:rPr>
        <w:t>inclusion criteria</w:t>
      </w:r>
      <w:ins w:id="173" w:author="Simons, J.G. (Jan-Willem)" w:date="2022-08-29T16:27:00Z">
        <w:r w:rsidR="000213DA">
          <w:rPr>
            <w:rFonts w:cstheme="minorHAnsi"/>
            <w:lang w:val="en-GB"/>
          </w:rPr>
          <w:t xml:space="preserve"> and an instruction set</w:t>
        </w:r>
      </w:ins>
      <w:r w:rsidR="0010741F" w:rsidRPr="00DA1E82">
        <w:rPr>
          <w:rFonts w:cstheme="minorHAnsi"/>
          <w:lang w:val="en-GB"/>
        </w:rPr>
        <w:t xml:space="preserve"> in </w:t>
      </w:r>
      <w:proofErr w:type="spellStart"/>
      <w:r w:rsidR="0010741F" w:rsidRPr="00DA1E82">
        <w:rPr>
          <w:rFonts w:cstheme="minorHAnsi"/>
          <w:lang w:val="en-GB"/>
        </w:rPr>
        <w:t>ASReview</w:t>
      </w:r>
      <w:proofErr w:type="spellEnd"/>
      <w:r w:rsidR="00CF7A7E" w:rsidRPr="00DA1E82">
        <w:rPr>
          <w:rFonts w:cstheme="minorHAnsi"/>
          <w:lang w:val="en-GB"/>
        </w:rPr>
        <w:t xml:space="preserve"> </w:t>
      </w:r>
      <w:del w:id="174" w:author="Simons, J.G. (Jan-Willem)" w:date="2022-08-29T16:27:00Z">
        <w:r w:rsidR="00CF7A7E" w:rsidRPr="00DA1E82" w:rsidDel="000213DA">
          <w:rPr>
            <w:rFonts w:cstheme="minorHAnsi"/>
            <w:lang w:val="en-GB"/>
          </w:rPr>
          <w:delText>until 100 articles</w:delText>
        </w:r>
      </w:del>
      <w:r w:rsidR="00CF7A7E" w:rsidRPr="00DA1E82">
        <w:rPr>
          <w:rFonts w:cstheme="minorHAnsi"/>
          <w:lang w:val="en-GB"/>
        </w:rPr>
        <w:t xml:space="preserve"> </w:t>
      </w:r>
      <w:del w:id="175" w:author="Simons, J.G. (Jan-Willem)" w:date="2022-08-29T16:27:00Z">
        <w:r w:rsidR="00CF7A7E" w:rsidRPr="00DA1E82" w:rsidDel="000213DA">
          <w:rPr>
            <w:rFonts w:cstheme="minorHAnsi"/>
            <w:lang w:val="en-GB"/>
          </w:rPr>
          <w:delText>that match the inclusion criteria are retrieved</w:delText>
        </w:r>
      </w:del>
      <w:ins w:id="176" w:author="Simons, J.G. (Jan-Willem)" w:date="2022-08-29T16:27:00Z">
        <w:r w:rsidR="000213DA">
          <w:rPr>
            <w:rFonts w:cstheme="minorHAnsi"/>
            <w:lang w:val="en-GB"/>
          </w:rPr>
          <w:t>for one hour</w:t>
        </w:r>
      </w:ins>
      <w:r w:rsidR="0056108E" w:rsidRPr="00DA1E82">
        <w:rPr>
          <w:rFonts w:cstheme="minorHAnsi"/>
        </w:rPr>
        <w:t>.</w:t>
      </w:r>
      <w:r w:rsidR="00661D24">
        <w:rPr>
          <w:rFonts w:cstheme="minorHAnsi"/>
          <w:lang w:val="en-GB"/>
        </w:rPr>
        <w:t xml:space="preserve"> </w:t>
      </w:r>
      <w:ins w:id="177" w:author="Simons, J.G. (Jan-Willem)" w:date="2022-08-29T16:28:00Z">
        <w:r w:rsidR="000213DA">
          <w:rPr>
            <w:rFonts w:cstheme="minorHAnsi"/>
            <w:lang w:val="en-GB"/>
          </w:rPr>
          <w:t xml:space="preserve">The instruction set for each review will be uploaded on the GitHub page of the corresponding author. </w:t>
        </w:r>
      </w:ins>
      <w:r w:rsidR="00661D24">
        <w:rPr>
          <w:rFonts w:cstheme="minorHAnsi"/>
          <w:lang w:val="en-GB"/>
        </w:rPr>
        <w:t>EJ will screen the literature retrieved on contact theory and socialization, where FT will screen the literature on group threat and media.</w:t>
      </w:r>
      <w:r w:rsidR="00D23D06" w:rsidRPr="00DA1E82">
        <w:rPr>
          <w:rFonts w:cstheme="minorHAnsi"/>
          <w:lang w:val="en-GB"/>
        </w:rPr>
        <w:t xml:space="preserve"> </w:t>
      </w:r>
      <w:del w:id="178" w:author="Simons, J.G. (Jan-Willem)" w:date="2022-08-30T15:12:00Z">
        <w:r w:rsidR="00D23D06" w:rsidRPr="00DA1E82" w:rsidDel="00C24CCD">
          <w:rPr>
            <w:rFonts w:cstheme="minorHAnsi"/>
            <w:lang w:val="en-GB"/>
          </w:rPr>
          <w:delText>JWS</w:delText>
        </w:r>
        <w:r w:rsidR="00137379" w:rsidRPr="00DA1E82" w:rsidDel="00C24CCD">
          <w:rPr>
            <w:rFonts w:cstheme="minorHAnsi"/>
            <w:lang w:val="en-GB"/>
          </w:rPr>
          <w:delText xml:space="preserve"> will be present during screening to understand the decision process of EJ and FT. On that basis, </w:delText>
        </w:r>
      </w:del>
      <w:r w:rsidR="00137379" w:rsidRPr="00DA1E82">
        <w:rPr>
          <w:rFonts w:cstheme="minorHAnsi"/>
          <w:lang w:val="en-GB"/>
        </w:rPr>
        <w:t>JWS</w:t>
      </w:r>
      <w:r w:rsidR="00D23D06" w:rsidRPr="00DA1E82">
        <w:rPr>
          <w:rFonts w:cstheme="minorHAnsi"/>
          <w:lang w:val="en-GB"/>
        </w:rPr>
        <w:t xml:space="preserve"> </w:t>
      </w:r>
      <w:r w:rsidR="00661D24">
        <w:rPr>
          <w:rFonts w:cstheme="minorHAnsi"/>
          <w:lang w:val="en-GB"/>
        </w:rPr>
        <w:t xml:space="preserve">and </w:t>
      </w:r>
      <w:del w:id="179" w:author="Simons, J.G. (Jan-Willem)" w:date="2022-08-29T16:30:00Z">
        <w:r w:rsidR="00661D24" w:rsidDel="000213DA">
          <w:rPr>
            <w:rFonts w:cstheme="minorHAnsi"/>
            <w:lang w:val="en-GB"/>
          </w:rPr>
          <w:delText xml:space="preserve">three </w:delText>
        </w:r>
      </w:del>
      <w:ins w:id="180" w:author="Simons, J.G. (Jan-Willem)" w:date="2022-08-29T16:30:00Z">
        <w:r w:rsidR="000213DA">
          <w:rPr>
            <w:rFonts w:cstheme="minorHAnsi"/>
            <w:lang w:val="en-GB"/>
          </w:rPr>
          <w:t xml:space="preserve">four </w:t>
        </w:r>
      </w:ins>
      <w:r w:rsidR="00661D24">
        <w:rPr>
          <w:rFonts w:cstheme="minorHAnsi"/>
          <w:lang w:val="en-GB"/>
        </w:rPr>
        <w:t xml:space="preserve">student assistants </w:t>
      </w:r>
      <w:r w:rsidR="00CF7A7E" w:rsidRPr="00DA1E82">
        <w:rPr>
          <w:rFonts w:cstheme="minorHAnsi"/>
          <w:lang w:val="en-GB"/>
        </w:rPr>
        <w:t>will</w:t>
      </w:r>
      <w:r w:rsidR="00137379" w:rsidRPr="00DA1E82">
        <w:rPr>
          <w:rFonts w:cstheme="minorHAnsi"/>
          <w:lang w:val="en-GB"/>
        </w:rPr>
        <w:t xml:space="preserve"> </w:t>
      </w:r>
      <w:r w:rsidR="00CF7A7E" w:rsidRPr="00DA1E82">
        <w:rPr>
          <w:rFonts w:cstheme="minorHAnsi"/>
        </w:rPr>
        <w:t>independently screen the</w:t>
      </w:r>
      <w:r w:rsidR="00CF7A7E" w:rsidRPr="00DA1E82">
        <w:rPr>
          <w:rFonts w:cstheme="minorHAnsi"/>
          <w:lang w:val="en-GB"/>
        </w:rPr>
        <w:t xml:space="preserve"> remaining set of</w:t>
      </w:r>
      <w:r w:rsidR="00CF7A7E" w:rsidRPr="00DA1E82">
        <w:rPr>
          <w:rFonts w:cstheme="minorHAnsi"/>
        </w:rPr>
        <w:t xml:space="preserve"> titles and</w:t>
      </w:r>
      <w:r w:rsidR="00CF7A7E" w:rsidRPr="00DA1E82">
        <w:rPr>
          <w:rFonts w:cstheme="minorHAnsi"/>
          <w:lang w:val="en-GB"/>
        </w:rPr>
        <w:t xml:space="preserve"> </w:t>
      </w:r>
      <w:r w:rsidR="00CF7A7E" w:rsidRPr="00DA1E82">
        <w:rPr>
          <w:rFonts w:cstheme="minorHAnsi"/>
        </w:rPr>
        <w:t>abstracts</w:t>
      </w:r>
      <w:r w:rsidR="00F850E4">
        <w:rPr>
          <w:rFonts w:cstheme="minorHAnsi"/>
          <w:lang w:val="en-GB"/>
        </w:rPr>
        <w:t xml:space="preserve"> in </w:t>
      </w:r>
      <w:proofErr w:type="spellStart"/>
      <w:r w:rsidR="00F850E4">
        <w:rPr>
          <w:rFonts w:cstheme="minorHAnsi"/>
          <w:lang w:val="en-GB"/>
        </w:rPr>
        <w:t>ASReview</w:t>
      </w:r>
      <w:proofErr w:type="spellEnd"/>
      <w:ins w:id="181" w:author="Simons, J.G. (Jan-Willem)" w:date="2022-08-29T16:28:00Z">
        <w:r w:rsidR="000213DA">
          <w:rPr>
            <w:rFonts w:cstheme="minorHAnsi"/>
            <w:lang w:val="en-GB"/>
          </w:rPr>
          <w:t xml:space="preserve">. </w:t>
        </w:r>
        <w:proofErr w:type="spellStart"/>
        <w:r w:rsidR="000213DA">
          <w:rPr>
            <w:rFonts w:cstheme="minorHAnsi"/>
            <w:lang w:val="en-GB"/>
          </w:rPr>
          <w:t>JWS</w:t>
        </w:r>
      </w:ins>
      <w:del w:id="182" w:author="Simons, J.G. (Jan-Willem)" w:date="2022-08-29T16:28:00Z">
        <w:r w:rsidR="00F850E4" w:rsidDel="000213DA">
          <w:rPr>
            <w:rFonts w:cstheme="minorHAnsi"/>
            <w:lang w:val="en-GB"/>
          </w:rPr>
          <w:delText>,</w:delText>
        </w:r>
      </w:del>
      <w:ins w:id="183" w:author="Simons, J.G. (Jan-Willem)" w:date="2022-08-29T16:28:00Z">
        <w:r w:rsidR="000213DA">
          <w:rPr>
            <w:rFonts w:cstheme="minorHAnsi"/>
            <w:lang w:val="en-GB"/>
          </w:rPr>
          <w:t>will</w:t>
        </w:r>
        <w:proofErr w:type="spellEnd"/>
        <w:r w:rsidR="000213DA">
          <w:rPr>
            <w:rFonts w:cstheme="minorHAnsi"/>
            <w:lang w:val="en-GB"/>
          </w:rPr>
          <w:t xml:space="preserve"> use a</w:t>
        </w:r>
      </w:ins>
      <w:r w:rsidR="00F850E4">
        <w:rPr>
          <w:rFonts w:cstheme="minorHAnsi"/>
          <w:lang w:val="en-GB"/>
        </w:rPr>
        <w:t xml:space="preserve"> </w:t>
      </w:r>
      <w:del w:id="184" w:author="Simons, J.G. (Jan-Willem)" w:date="2022-08-29T16:28:00Z">
        <w:r w:rsidR="00F850E4" w:rsidDel="000213DA">
          <w:rPr>
            <w:rFonts w:cstheme="minorHAnsi"/>
            <w:lang w:val="en-GB"/>
          </w:rPr>
          <w:delText xml:space="preserve">with a </w:delText>
        </w:r>
      </w:del>
      <w:r w:rsidR="00F850E4">
        <w:rPr>
          <w:rFonts w:cstheme="minorHAnsi"/>
          <w:lang w:val="en-GB"/>
        </w:rPr>
        <w:t xml:space="preserve">stopping criterion of 20% of total articles reviewed and one-hundred subsequent </w:t>
      </w:r>
      <w:r w:rsidR="0086366C">
        <w:rPr>
          <w:rFonts w:cstheme="minorHAnsi"/>
          <w:lang w:val="en-GB"/>
        </w:rPr>
        <w:t xml:space="preserve">article </w:t>
      </w:r>
      <w:r w:rsidR="00F850E4">
        <w:rPr>
          <w:rFonts w:cstheme="minorHAnsi"/>
          <w:lang w:val="en-GB"/>
        </w:rPr>
        <w:t>exclusions</w:t>
      </w:r>
      <w:r w:rsidR="00661D24">
        <w:rPr>
          <w:rFonts w:cstheme="minorHAnsi"/>
          <w:lang w:val="en-GB"/>
        </w:rPr>
        <w:t xml:space="preserve">. </w:t>
      </w:r>
      <w:ins w:id="185" w:author="Simons, J.G. (Jan-Willem)" w:date="2022-08-29T16:29:00Z">
        <w:r w:rsidR="000213DA">
          <w:rPr>
            <w:rFonts w:cstheme="minorHAnsi"/>
            <w:lang w:val="en-GB"/>
          </w:rPr>
          <w:t xml:space="preserve">The student assistants will </w:t>
        </w:r>
      </w:ins>
      <w:ins w:id="186" w:author="Simons, J.G. (Jan-Willem)" w:date="2022-08-30T09:34:00Z">
        <w:r w:rsidR="00B63674">
          <w:rPr>
            <w:rFonts w:cstheme="minorHAnsi"/>
            <w:lang w:val="en-GB"/>
          </w:rPr>
          <w:t xml:space="preserve">each </w:t>
        </w:r>
      </w:ins>
      <w:ins w:id="187" w:author="Simons, J.G. (Jan-Willem)" w:date="2022-08-29T16:29:00Z">
        <w:r w:rsidR="000213DA">
          <w:rPr>
            <w:rFonts w:cstheme="minorHAnsi"/>
            <w:lang w:val="en-GB"/>
          </w:rPr>
          <w:t xml:space="preserve">dedicate 40 hours to the review. </w:t>
        </w:r>
      </w:ins>
      <w:ins w:id="188" w:author="Simons, J.G. (Jan-Willem)" w:date="2022-08-29T16:30:00Z">
        <w:r w:rsidR="000213DA">
          <w:rPr>
            <w:rFonts w:cstheme="minorHAnsi"/>
            <w:lang w:val="en-GB"/>
          </w:rPr>
          <w:t>Three student assistants will execute a review of the group threat literature</w:t>
        </w:r>
      </w:ins>
      <w:ins w:id="189" w:author="Simons, J.G. (Jan-Willem)" w:date="2022-08-29T16:41:00Z">
        <w:r w:rsidR="00797A0B">
          <w:rPr>
            <w:rFonts w:cstheme="minorHAnsi"/>
            <w:lang w:val="en-GB"/>
          </w:rPr>
          <w:t xml:space="preserve"> to establish a decision baseline between them.</w:t>
        </w:r>
      </w:ins>
      <w:ins w:id="190" w:author="Simons, J.G. (Jan-Willem)" w:date="2022-08-29T16:30:00Z">
        <w:r w:rsidR="000213DA">
          <w:rPr>
            <w:rFonts w:cstheme="minorHAnsi"/>
            <w:lang w:val="en-GB"/>
          </w:rPr>
          <w:t xml:space="preserve"> </w:t>
        </w:r>
      </w:ins>
      <w:ins w:id="191" w:author="Simons, J.G. (Jan-Willem)" w:date="2022-08-29T16:42:00Z">
        <w:r w:rsidR="00797A0B">
          <w:rPr>
            <w:rFonts w:cstheme="minorHAnsi"/>
            <w:lang w:val="en-GB"/>
          </w:rPr>
          <w:t xml:space="preserve">One of these three student assistants will execute a group contact review, another a media review. </w:t>
        </w:r>
      </w:ins>
      <w:ins w:id="192" w:author="Simons, J.G. (Jan-Willem)" w:date="2022-08-30T09:34:00Z">
        <w:r w:rsidR="00B63674">
          <w:rPr>
            <w:rFonts w:cstheme="minorHAnsi"/>
            <w:lang w:val="en-GB"/>
          </w:rPr>
          <w:t>The original plan was t</w:t>
        </w:r>
      </w:ins>
      <w:ins w:id="193" w:author="Simons, J.G. (Jan-Willem)" w:date="2022-08-30T09:35:00Z">
        <w:r w:rsidR="00B63674">
          <w:rPr>
            <w:rFonts w:cstheme="minorHAnsi"/>
            <w:lang w:val="en-GB"/>
          </w:rPr>
          <w:t>o ask the t</w:t>
        </w:r>
      </w:ins>
      <w:ins w:id="194" w:author="Simons, J.G. (Jan-Willem)" w:date="2022-08-29T16:42:00Z">
        <w:r w:rsidR="00797A0B">
          <w:rPr>
            <w:rFonts w:cstheme="minorHAnsi"/>
            <w:lang w:val="en-GB"/>
          </w:rPr>
          <w:t>hird student assistant</w:t>
        </w:r>
      </w:ins>
      <w:ins w:id="195" w:author="Simons, J.G. (Jan-Willem)" w:date="2022-08-30T09:35:00Z">
        <w:r w:rsidR="00B63674">
          <w:rPr>
            <w:rFonts w:cstheme="minorHAnsi"/>
            <w:lang w:val="en-GB"/>
          </w:rPr>
          <w:t xml:space="preserve"> to complete the socialization review, which was </w:t>
        </w:r>
      </w:ins>
      <w:ins w:id="196" w:author="Simons, J.G. (Jan-Willem)" w:date="2022-08-29T16:42:00Z">
        <w:r w:rsidR="00797A0B">
          <w:rPr>
            <w:rFonts w:cstheme="minorHAnsi"/>
            <w:lang w:val="en-GB"/>
          </w:rPr>
          <w:t>unfortunately not</w:t>
        </w:r>
      </w:ins>
      <w:ins w:id="197" w:author="Simons, J.G. (Jan-Willem)" w:date="2022-08-30T09:35:00Z">
        <w:r w:rsidR="00B63674">
          <w:rPr>
            <w:rFonts w:cstheme="minorHAnsi"/>
            <w:lang w:val="en-GB"/>
          </w:rPr>
          <w:t xml:space="preserve"> possible. </w:t>
        </w:r>
      </w:ins>
      <w:ins w:id="198" w:author="Simons, J.G. (Jan-Willem)" w:date="2022-08-29T16:42:00Z">
        <w:r w:rsidR="00797A0B">
          <w:rPr>
            <w:rFonts w:cstheme="minorHAnsi"/>
            <w:lang w:val="en-GB"/>
          </w:rPr>
          <w:t>A fourth assistant was asked to complete this review.</w:t>
        </w:r>
      </w:ins>
      <w:ins w:id="199" w:author="Simons, J.G. (Jan-Willem)" w:date="2022-08-29T16:30:00Z">
        <w:r w:rsidR="000213DA">
          <w:rPr>
            <w:rFonts w:cstheme="minorHAnsi"/>
            <w:lang w:val="en-GB"/>
          </w:rPr>
          <w:t xml:space="preserve"> </w:t>
        </w:r>
      </w:ins>
      <w:r w:rsidR="00250634" w:rsidRPr="00DA1E82">
        <w:rPr>
          <w:rFonts w:cstheme="minorHAnsi"/>
          <w:lang w:val="en-GB"/>
        </w:rPr>
        <w:t>We will use Cohen’s kappa</w:t>
      </w:r>
      <w:r w:rsidR="00250634" w:rsidRPr="00DA1E82">
        <w:rPr>
          <w:rFonts w:cstheme="minorHAnsi"/>
        </w:rPr>
        <w:t xml:space="preserve"> coefficient (κ) to </w:t>
      </w:r>
      <w:r w:rsidR="00F850E4">
        <w:rPr>
          <w:rFonts w:cstheme="minorHAnsi"/>
          <w:lang w:val="en-GB"/>
        </w:rPr>
        <w:t>quantify</w:t>
      </w:r>
      <w:r w:rsidR="00250634" w:rsidRPr="00DA1E82">
        <w:rPr>
          <w:rFonts w:cstheme="minorHAnsi"/>
        </w:rPr>
        <w:t xml:space="preserve"> inter- </w:t>
      </w:r>
      <w:r w:rsidR="00661D24">
        <w:rPr>
          <w:rFonts w:cstheme="minorHAnsi"/>
          <w:lang w:val="en-GB"/>
        </w:rPr>
        <w:t>and intra-</w:t>
      </w:r>
      <w:proofErr w:type="spellStart"/>
      <w:r w:rsidR="00661D24">
        <w:rPr>
          <w:rFonts w:cstheme="minorHAnsi"/>
          <w:lang w:val="en-GB"/>
        </w:rPr>
        <w:t>rater</w:t>
      </w:r>
      <w:proofErr w:type="spellEnd"/>
      <w:r w:rsidR="00661D24">
        <w:rPr>
          <w:rFonts w:cstheme="minorHAnsi"/>
          <w:lang w:val="en-GB"/>
        </w:rPr>
        <w:t xml:space="preserve"> </w:t>
      </w:r>
      <w:r w:rsidR="00250634" w:rsidRPr="00DA1E82">
        <w:rPr>
          <w:rFonts w:cstheme="minorHAnsi"/>
        </w:rPr>
        <w:t>reliability</w:t>
      </w:r>
      <w:ins w:id="200" w:author="Simons, J.G. (Jan-Willem)" w:date="2022-08-29T16:43:00Z">
        <w:r w:rsidR="00797A0B">
          <w:rPr>
            <w:rFonts w:cstheme="minorHAnsi"/>
            <w:lang w:val="en-GB"/>
          </w:rPr>
          <w:t xml:space="preserve"> between the various reviewing parties</w:t>
        </w:r>
      </w:ins>
      <w:r w:rsidR="00250634" w:rsidRPr="00DA1E82">
        <w:rPr>
          <w:rFonts w:cstheme="minorHAnsi"/>
          <w:lang w:val="en-GB"/>
        </w:rPr>
        <w:t xml:space="preserve">. </w:t>
      </w:r>
      <w:del w:id="201" w:author="Simons, J.G. (Jan-Willem)" w:date="2022-08-29T16:31:00Z">
        <w:r w:rsidR="0086366C" w:rsidRPr="00DA1E82" w:rsidDel="000213DA">
          <w:rPr>
            <w:rFonts w:cstheme="minorHAnsi"/>
          </w:rPr>
          <w:delText xml:space="preserve">We </w:delText>
        </w:r>
      </w:del>
      <w:ins w:id="202" w:author="Simons, J.G. (Jan-Willem)" w:date="2022-08-29T16:31:00Z">
        <w:r w:rsidR="000213DA">
          <w:rPr>
            <w:rFonts w:cstheme="minorHAnsi"/>
            <w:lang w:val="en-GB"/>
          </w:rPr>
          <w:t>JWS</w:t>
        </w:r>
        <w:r w:rsidR="000213DA" w:rsidRPr="00DA1E82">
          <w:rPr>
            <w:rFonts w:cstheme="minorHAnsi"/>
          </w:rPr>
          <w:t xml:space="preserve"> </w:t>
        </w:r>
      </w:ins>
      <w:r w:rsidR="0086366C" w:rsidRPr="00DA1E82">
        <w:rPr>
          <w:rFonts w:cstheme="minorHAnsi"/>
        </w:rPr>
        <w:t xml:space="preserve">will resolve disagreement </w:t>
      </w:r>
      <w:del w:id="203" w:author="Simons, J.G. (Jan-Willem)" w:date="2022-08-30T15:13:00Z">
        <w:r w:rsidR="0086366C" w:rsidRPr="00DA1E82" w:rsidDel="00C24CCD">
          <w:rPr>
            <w:rFonts w:cstheme="minorHAnsi"/>
          </w:rPr>
          <w:delText>through</w:delText>
        </w:r>
        <w:r w:rsidR="0086366C" w:rsidRPr="00DA1E82" w:rsidDel="00C24CCD">
          <w:rPr>
            <w:rFonts w:cstheme="minorHAnsi"/>
            <w:lang w:val="en-GB"/>
          </w:rPr>
          <w:delText xml:space="preserve"> </w:delText>
        </w:r>
      </w:del>
      <w:del w:id="204" w:author="Simons, J.G. (Jan-Willem)" w:date="2022-08-29T16:43:00Z">
        <w:r w:rsidR="0086366C" w:rsidRPr="00DA1E82" w:rsidDel="00797A0B">
          <w:rPr>
            <w:rFonts w:cstheme="minorHAnsi"/>
          </w:rPr>
          <w:delText>discussion.</w:delText>
        </w:r>
      </w:del>
      <w:ins w:id="205" w:author="Simons, J.G. (Jan-Willem)" w:date="2022-08-29T16:43:00Z">
        <w:r w:rsidR="00797A0B">
          <w:rPr>
            <w:rFonts w:cstheme="minorHAnsi"/>
            <w:lang w:val="en-GB"/>
          </w:rPr>
          <w:t>by comparing and reviewing reviewer notes</w:t>
        </w:r>
      </w:ins>
      <w:ins w:id="206" w:author="Simons, J.G. (Jan-Willem)" w:date="2022-08-30T15:13:00Z">
        <w:r w:rsidR="00C24CCD">
          <w:rPr>
            <w:rFonts w:cstheme="minorHAnsi"/>
            <w:lang w:val="en-GB"/>
          </w:rPr>
          <w:t xml:space="preserve"> made</w:t>
        </w:r>
      </w:ins>
      <w:ins w:id="207" w:author="Simons, J.G. (Jan-Willem)" w:date="2022-08-30T09:35:00Z">
        <w:r w:rsidR="00B63674">
          <w:rPr>
            <w:rFonts w:cstheme="minorHAnsi"/>
            <w:lang w:val="en-GB"/>
          </w:rPr>
          <w:t xml:space="preserve"> by the student assistants</w:t>
        </w:r>
      </w:ins>
      <w:ins w:id="208" w:author="Simons, J.G. (Jan-Willem)" w:date="2022-08-29T16:43:00Z">
        <w:r w:rsidR="00797A0B">
          <w:rPr>
            <w:rFonts w:cstheme="minorHAnsi"/>
            <w:lang w:val="en-GB"/>
          </w:rPr>
          <w:t>.</w:t>
        </w:r>
      </w:ins>
      <w:r w:rsidR="0086366C" w:rsidRPr="00DA1E82">
        <w:rPr>
          <w:rFonts w:cstheme="minorHAnsi"/>
        </w:rPr>
        <w:t xml:space="preserve"> </w:t>
      </w:r>
      <w:del w:id="209" w:author="Simons, J.G. (Jan-Willem)" w:date="2022-08-29T16:31:00Z">
        <w:r w:rsidR="0086366C" w:rsidRPr="00DA1E82" w:rsidDel="000213DA">
          <w:rPr>
            <w:rFonts w:cstheme="minorHAnsi"/>
          </w:rPr>
          <w:delText xml:space="preserve">We </w:delText>
        </w:r>
      </w:del>
      <w:ins w:id="210" w:author="Simons, J.G. (Jan-Willem)" w:date="2022-08-29T16:31:00Z">
        <w:r w:rsidR="000213DA">
          <w:rPr>
            <w:rFonts w:cstheme="minorHAnsi"/>
            <w:lang w:val="en-GB"/>
          </w:rPr>
          <w:t>JWS</w:t>
        </w:r>
        <w:r w:rsidR="000213DA" w:rsidRPr="00DA1E82">
          <w:rPr>
            <w:rFonts w:cstheme="minorHAnsi"/>
          </w:rPr>
          <w:t xml:space="preserve"> </w:t>
        </w:r>
      </w:ins>
      <w:r w:rsidR="0086366C" w:rsidRPr="00DA1E82">
        <w:rPr>
          <w:rFonts w:cstheme="minorHAnsi"/>
        </w:rPr>
        <w:t xml:space="preserve">will record the reasons for excluding </w:t>
      </w:r>
      <w:r w:rsidR="00C70B24">
        <w:rPr>
          <w:rFonts w:cstheme="minorHAnsi"/>
          <w:lang w:val="en-GB"/>
        </w:rPr>
        <w:t>articles</w:t>
      </w:r>
      <w:r w:rsidR="0086366C" w:rsidRPr="00DA1E82">
        <w:rPr>
          <w:rFonts w:cstheme="minorHAnsi"/>
        </w:rPr>
        <w:t>.</w:t>
      </w:r>
      <w:r w:rsidR="00560999">
        <w:rPr>
          <w:rFonts w:cstheme="minorHAnsi"/>
          <w:lang w:val="en-GB"/>
        </w:rPr>
        <w:t xml:space="preserve"> During the screening process in </w:t>
      </w:r>
      <w:proofErr w:type="spellStart"/>
      <w:r w:rsidR="00560999">
        <w:rPr>
          <w:rFonts w:cstheme="minorHAnsi"/>
          <w:lang w:val="en-GB"/>
        </w:rPr>
        <w:t>ASReview</w:t>
      </w:r>
      <w:proofErr w:type="spellEnd"/>
      <w:r w:rsidR="00560999">
        <w:rPr>
          <w:rFonts w:cstheme="minorHAnsi"/>
          <w:lang w:val="en-GB"/>
        </w:rPr>
        <w:t>, t</w:t>
      </w:r>
      <w:r w:rsidR="00560999" w:rsidRPr="00DA1E82">
        <w:rPr>
          <w:rFonts w:cstheme="minorHAnsi"/>
        </w:rPr>
        <w:t>he review authors will be blind to the journal titles</w:t>
      </w:r>
      <w:r w:rsidR="00560999" w:rsidRPr="00DA1E82">
        <w:rPr>
          <w:rFonts w:cstheme="minorHAnsi"/>
          <w:lang w:val="en-GB"/>
        </w:rPr>
        <w:t xml:space="preserve">, </w:t>
      </w:r>
      <w:r w:rsidR="00560999" w:rsidRPr="00DA1E82">
        <w:rPr>
          <w:rFonts w:cstheme="minorHAnsi"/>
        </w:rPr>
        <w:t>the study authors</w:t>
      </w:r>
      <w:r w:rsidR="00560999" w:rsidRPr="00DA1E82">
        <w:rPr>
          <w:rFonts w:cstheme="minorHAnsi"/>
          <w:lang w:val="en-GB"/>
        </w:rPr>
        <w:t>, and the</w:t>
      </w:r>
      <w:r w:rsidR="00560999" w:rsidRPr="00DA1E82">
        <w:rPr>
          <w:rFonts w:cstheme="minorHAnsi"/>
        </w:rPr>
        <w:t xml:space="preserve"> institutions.</w:t>
      </w:r>
      <w:r w:rsidR="00560999" w:rsidRPr="00DA1E82">
        <w:rPr>
          <w:rFonts w:cstheme="minorHAnsi"/>
          <w:lang w:val="en-GB"/>
        </w:rPr>
        <w:t xml:space="preserve"> </w:t>
      </w:r>
      <w:ins w:id="211" w:author="Simons, J.G. (Jan-Willem)" w:date="2022-08-29T16:43:00Z">
        <w:r w:rsidR="00797A0B">
          <w:rPr>
            <w:rFonts w:cstheme="minorHAnsi"/>
            <w:lang w:val="en-GB"/>
          </w:rPr>
          <w:t xml:space="preserve">The final retrieved corpus in each review will be taken as a </w:t>
        </w:r>
      </w:ins>
      <w:ins w:id="212" w:author="Simons, J.G. (Jan-Willem)" w:date="2022-08-30T09:35:00Z">
        <w:r w:rsidR="00B63674">
          <w:rPr>
            <w:rFonts w:cstheme="minorHAnsi"/>
            <w:lang w:val="en-GB"/>
          </w:rPr>
          <w:t>summa</w:t>
        </w:r>
      </w:ins>
      <w:ins w:id="213" w:author="Simons, J.G. (Jan-Willem)" w:date="2022-08-30T09:36:00Z">
        <w:r w:rsidR="00B63674">
          <w:rPr>
            <w:rFonts w:cstheme="minorHAnsi"/>
            <w:lang w:val="en-GB"/>
          </w:rPr>
          <w:t xml:space="preserve">ry </w:t>
        </w:r>
      </w:ins>
      <w:ins w:id="214" w:author="Simons, J.G. (Jan-Willem)" w:date="2022-08-29T16:43:00Z">
        <w:r w:rsidR="00797A0B">
          <w:rPr>
            <w:rFonts w:cstheme="minorHAnsi"/>
            <w:lang w:val="en-GB"/>
          </w:rPr>
          <w:t>description of the available research on that subject</w:t>
        </w:r>
      </w:ins>
      <w:ins w:id="215" w:author="Simons, J.G. (Jan-Willem)" w:date="2022-08-29T16:44:00Z">
        <w:r w:rsidR="00797A0B">
          <w:rPr>
            <w:rFonts w:cstheme="minorHAnsi"/>
            <w:lang w:val="en-GB"/>
          </w:rPr>
          <w:t xml:space="preserve">. </w:t>
        </w:r>
      </w:ins>
    </w:p>
    <w:p w14:paraId="3E25720E" w14:textId="77777777" w:rsidR="00797A0B" w:rsidRDefault="00797A0B" w:rsidP="00DA1E82">
      <w:pPr>
        <w:autoSpaceDE w:val="0"/>
        <w:autoSpaceDN w:val="0"/>
        <w:adjustRightInd w:val="0"/>
        <w:spacing w:after="0" w:line="240" w:lineRule="auto"/>
        <w:rPr>
          <w:ins w:id="216" w:author="Simons, J.G. (Jan-Willem)" w:date="2022-08-29T16:43:00Z"/>
          <w:rFonts w:cstheme="minorHAnsi"/>
          <w:lang w:val="en-GB"/>
        </w:rPr>
      </w:pPr>
    </w:p>
    <w:p w14:paraId="0C8CACD4" w14:textId="086732E2" w:rsidR="00797A0B" w:rsidRPr="00DA1E82" w:rsidDel="006946DB" w:rsidRDefault="0056108E" w:rsidP="00797A0B">
      <w:pPr>
        <w:autoSpaceDE w:val="0"/>
        <w:autoSpaceDN w:val="0"/>
        <w:adjustRightInd w:val="0"/>
        <w:spacing w:after="0" w:line="240" w:lineRule="auto"/>
        <w:rPr>
          <w:del w:id="217" w:author="Simons, J.G. (Jan-Willem)" w:date="2022-08-29T16:47:00Z"/>
          <w:moveTo w:id="218" w:author="Simons, J.G. (Jan-Willem)" w:date="2022-08-29T16:45:00Z"/>
          <w:rFonts w:eastAsia="CMSS10" w:cstheme="minorHAnsi"/>
        </w:rPr>
      </w:pPr>
      <w:r w:rsidRPr="00DA1E82">
        <w:rPr>
          <w:rFonts w:cstheme="minorHAnsi"/>
        </w:rPr>
        <w:t xml:space="preserve">We will </w:t>
      </w:r>
      <w:r w:rsidR="00CF7A7E" w:rsidRPr="00DA1E82">
        <w:rPr>
          <w:rFonts w:cstheme="minorHAnsi"/>
          <w:lang w:val="en-GB"/>
        </w:rPr>
        <w:t xml:space="preserve">subsequently </w:t>
      </w:r>
      <w:ins w:id="219" w:author="Simons, J.G. (Jan-Willem)" w:date="2022-08-29T16:44:00Z">
        <w:r w:rsidR="00797A0B">
          <w:rPr>
            <w:rFonts w:cstheme="minorHAnsi"/>
            <w:lang w:val="en-GB"/>
          </w:rPr>
          <w:t xml:space="preserve">develop more narrow inclusion criteria </w:t>
        </w:r>
        <w:proofErr w:type="gramStart"/>
        <w:r w:rsidR="00797A0B">
          <w:rPr>
            <w:rFonts w:cstheme="minorHAnsi"/>
            <w:lang w:val="en-GB"/>
          </w:rPr>
          <w:t>on th</w:t>
        </w:r>
      </w:ins>
      <w:ins w:id="220" w:author="Simons, J.G. (Jan-Willem)" w:date="2022-08-30T15:13:00Z">
        <w:r w:rsidR="00C24CCD">
          <w:rPr>
            <w:rFonts w:cstheme="minorHAnsi"/>
            <w:lang w:val="en-GB"/>
          </w:rPr>
          <w:t>e</w:t>
        </w:r>
      </w:ins>
      <w:ins w:id="221" w:author="Simons, J.G. (Jan-Willem)" w:date="2022-08-29T16:44:00Z">
        <w:r w:rsidR="00797A0B">
          <w:rPr>
            <w:rFonts w:cstheme="minorHAnsi"/>
            <w:lang w:val="en-GB"/>
          </w:rPr>
          <w:t xml:space="preserve"> basis of</w:t>
        </w:r>
        <w:proofErr w:type="gramEnd"/>
        <w:r w:rsidR="00797A0B">
          <w:rPr>
            <w:rFonts w:cstheme="minorHAnsi"/>
            <w:lang w:val="en-GB"/>
          </w:rPr>
          <w:t xml:space="preserve"> which JWS will make a selection from the reviewed literature. From that selection, a</w:t>
        </w:r>
      </w:ins>
      <w:ins w:id="222" w:author="Simons, J.G. (Jan-Willem)" w:date="2022-08-30T09:37:00Z">
        <w:r w:rsidR="00B35070">
          <w:rPr>
            <w:rFonts w:cstheme="minorHAnsi"/>
            <w:lang w:val="en-GB"/>
          </w:rPr>
          <w:t>n</w:t>
        </w:r>
      </w:ins>
      <w:ins w:id="223" w:author="Simons, J.G. (Jan-Willem)" w:date="2022-08-30T09:38:00Z">
        <w:r w:rsidR="00B35070">
          <w:rPr>
            <w:rFonts w:cstheme="minorHAnsi"/>
            <w:lang w:val="en-GB"/>
          </w:rPr>
          <w:t xml:space="preserve"> initial</w:t>
        </w:r>
      </w:ins>
      <w:ins w:id="224" w:author="Simons, J.G. (Jan-Willem)" w:date="2022-08-29T16:44:00Z">
        <w:r w:rsidR="00797A0B">
          <w:rPr>
            <w:rFonts w:cstheme="minorHAnsi"/>
            <w:lang w:val="en-GB"/>
          </w:rPr>
          <w:t xml:space="preserve"> sample will be drawn, </w:t>
        </w:r>
      </w:ins>
      <w:ins w:id="225" w:author="Simons, J.G. (Jan-Willem)" w:date="2022-08-29T16:45:00Z">
        <w:r w:rsidR="00797A0B">
          <w:rPr>
            <w:rFonts w:cstheme="minorHAnsi"/>
            <w:lang w:val="en-GB"/>
          </w:rPr>
          <w:t xml:space="preserve">for which full text reports will be obtained </w:t>
        </w:r>
      </w:ins>
      <w:del w:id="226" w:author="Simons, J.G. (Jan-Willem)" w:date="2022-08-29T16:45:00Z">
        <w:r w:rsidRPr="00DA1E82" w:rsidDel="00797A0B">
          <w:rPr>
            <w:rFonts w:cstheme="minorHAnsi"/>
          </w:rPr>
          <w:delText>obtain full reports for all titles that appear to meet the</w:delText>
        </w:r>
        <w:r w:rsidR="0010741F" w:rsidRPr="00DA1E82" w:rsidDel="00797A0B">
          <w:rPr>
            <w:rFonts w:cstheme="minorHAnsi"/>
            <w:lang w:val="en-GB"/>
          </w:rPr>
          <w:delText xml:space="preserve"> </w:delText>
        </w:r>
        <w:r w:rsidRPr="00DA1E82" w:rsidDel="00797A0B">
          <w:rPr>
            <w:rFonts w:cstheme="minorHAnsi"/>
          </w:rPr>
          <w:delText xml:space="preserve">inclusion criteria. </w:delText>
        </w:r>
      </w:del>
      <w:moveToRangeStart w:id="227" w:author="Simons, J.G. (Jan-Willem)" w:date="2022-08-29T16:45:00Z" w:name="move112683966"/>
      <w:moveTo w:id="228" w:author="Simons, J.G. (Jan-Willem)" w:date="2022-08-29T16:45:00Z">
        <w:del w:id="229" w:author="Simons, J.G. (Jan-Willem)" w:date="2022-08-29T16:45:00Z">
          <w:r w:rsidR="00797A0B" w:rsidRPr="00DA1E82" w:rsidDel="00797A0B">
            <w:rPr>
              <w:rFonts w:cstheme="minorHAnsi"/>
            </w:rPr>
            <w:delText>.</w:delText>
          </w:r>
          <w:r w:rsidR="00797A0B" w:rsidRPr="00DA1E82" w:rsidDel="00797A0B">
            <w:rPr>
              <w:rFonts w:cstheme="minorHAnsi"/>
              <w:lang w:val="en-GB"/>
            </w:rPr>
            <w:delText xml:space="preserve"> </w:delText>
          </w:r>
        </w:del>
        <w:r w:rsidR="00797A0B" w:rsidRPr="00DA1E82">
          <w:rPr>
            <w:rFonts w:cstheme="minorHAnsi"/>
            <w:lang w:val="en-GB"/>
          </w:rPr>
          <w:t xml:space="preserve">A simple random sample (SRS) of </w:t>
        </w:r>
      </w:moveTo>
      <w:ins w:id="230" w:author="Simons, J.G. (Jan-Willem)" w:date="2022-08-29T16:45:00Z">
        <w:r w:rsidR="00797A0B">
          <w:rPr>
            <w:rFonts w:cstheme="minorHAnsi"/>
            <w:lang w:val="en-GB"/>
          </w:rPr>
          <w:t xml:space="preserve">a too be specified size </w:t>
        </w:r>
      </w:ins>
      <w:moveTo w:id="231" w:author="Simons, J.G. (Jan-Willem)" w:date="2022-08-29T16:45:00Z">
        <w:del w:id="232" w:author="Simons, J.G. (Jan-Willem)" w:date="2022-08-29T16:46:00Z">
          <w:r w:rsidR="00797A0B" w:rsidRPr="00DA1E82" w:rsidDel="00797A0B">
            <w:rPr>
              <w:rFonts w:cstheme="minorHAnsi"/>
              <w:lang w:val="en-GB"/>
            </w:rPr>
            <w:delText xml:space="preserve">approximately 75 articles per intervention </w:delText>
          </w:r>
        </w:del>
        <w:r w:rsidR="00797A0B" w:rsidRPr="00DA1E82">
          <w:rPr>
            <w:rFonts w:cstheme="minorHAnsi"/>
            <w:lang w:val="en-GB"/>
          </w:rPr>
          <w:t xml:space="preserve">will </w:t>
        </w:r>
        <w:del w:id="233" w:author="Simons, J.G. (Jan-Willem)" w:date="2022-08-29T16:46:00Z">
          <w:r w:rsidR="00797A0B" w:rsidRPr="00DA1E82" w:rsidDel="00797A0B">
            <w:rPr>
              <w:rFonts w:cstheme="minorHAnsi"/>
              <w:lang w:val="en-GB"/>
            </w:rPr>
            <w:delText xml:space="preserve">subsequently </w:delText>
          </w:r>
        </w:del>
        <w:r w:rsidR="00797A0B" w:rsidRPr="00DA1E82">
          <w:rPr>
            <w:rFonts w:cstheme="minorHAnsi"/>
            <w:lang w:val="en-GB"/>
          </w:rPr>
          <w:t>be drawn</w:t>
        </w:r>
        <w:del w:id="234" w:author="Simons, J.G. (Jan-Willem)" w:date="2022-08-29T16:46:00Z">
          <w:r w:rsidR="00797A0B" w:rsidRPr="00DA1E82" w:rsidDel="00797A0B">
            <w:rPr>
              <w:rFonts w:cstheme="minorHAnsi"/>
              <w:lang w:val="en-GB"/>
            </w:rPr>
            <w:delText xml:space="preserve"> from the final inclusion article set for final inclusion in the systematic review</w:delText>
          </w:r>
        </w:del>
      </w:moveTo>
      <w:ins w:id="235" w:author="Simons, J.G. (Jan-Willem)" w:date="2022-08-29T16:46:00Z">
        <w:r w:rsidR="006946DB">
          <w:rPr>
            <w:rFonts w:cstheme="minorHAnsi"/>
            <w:lang w:val="en-GB"/>
          </w:rPr>
          <w:t>, but with a lower limit of 40 articles will be drawn</w:t>
        </w:r>
      </w:ins>
      <w:moveTo w:id="236" w:author="Simons, J.G. (Jan-Willem)" w:date="2022-08-29T16:45:00Z">
        <w:del w:id="237" w:author="Simons, J.G. (Jan-Willem)" w:date="2022-08-29T16:46:00Z">
          <w:r w:rsidR="00797A0B" w:rsidRPr="00DA1E82" w:rsidDel="006946DB">
            <w:rPr>
              <w:rFonts w:cstheme="minorHAnsi"/>
              <w:lang w:val="en-GB"/>
            </w:rPr>
            <w:delText>.</w:delText>
          </w:r>
        </w:del>
        <w:r w:rsidR="00797A0B" w:rsidRPr="00DA1E82">
          <w:rPr>
            <w:rFonts w:cstheme="minorHAnsi"/>
            <w:lang w:val="en-GB"/>
          </w:rPr>
          <w:t xml:space="preserve"> We draw </w:t>
        </w:r>
      </w:moveTo>
      <w:ins w:id="238" w:author="Simons, J.G. (Jan-Willem)" w:date="2022-08-29T16:46:00Z">
        <w:r w:rsidR="006946DB">
          <w:rPr>
            <w:rFonts w:cstheme="minorHAnsi"/>
            <w:lang w:val="en-GB"/>
          </w:rPr>
          <w:t>at least 40</w:t>
        </w:r>
      </w:ins>
      <w:moveTo w:id="239" w:author="Simons, J.G. (Jan-Willem)" w:date="2022-08-29T16:45:00Z">
        <w:del w:id="240" w:author="Simons, J.G. (Jan-Willem)" w:date="2022-08-29T16:46:00Z">
          <w:r w:rsidR="00797A0B" w:rsidRPr="00DA1E82" w:rsidDel="006946DB">
            <w:rPr>
              <w:rFonts w:cstheme="minorHAnsi"/>
              <w:lang w:val="en-GB"/>
            </w:rPr>
            <w:delText>75</w:delText>
          </w:r>
        </w:del>
        <w:r w:rsidR="00797A0B" w:rsidRPr="00DA1E82">
          <w:rPr>
            <w:rFonts w:cstheme="minorHAnsi"/>
            <w:lang w:val="en-GB"/>
          </w:rPr>
          <w:t xml:space="preserve"> articles for two reasons, (1) </w:t>
        </w:r>
        <w:r w:rsidR="00797A0B" w:rsidRPr="00DA1E82">
          <w:rPr>
            <w:rFonts w:eastAsia="CMSS10" w:cstheme="minorHAnsi"/>
            <w:lang w:val="en-GB"/>
          </w:rPr>
          <w:t>p</w:t>
        </w:r>
        <w:proofErr w:type="spellStart"/>
        <w:r w:rsidR="00797A0B" w:rsidRPr="00DA1E82">
          <w:rPr>
            <w:rFonts w:eastAsia="CMSS10" w:cstheme="minorHAnsi"/>
          </w:rPr>
          <w:t>ower</w:t>
        </w:r>
        <w:proofErr w:type="spellEnd"/>
        <w:r w:rsidR="00797A0B" w:rsidRPr="00DA1E82">
          <w:rPr>
            <w:rFonts w:eastAsia="CMSS10" w:cstheme="minorHAnsi"/>
          </w:rPr>
          <w:t xml:space="preserve"> calculations show that </w:t>
        </w:r>
        <w:r w:rsidR="00797A0B" w:rsidRPr="00DA1E82">
          <w:rPr>
            <w:rFonts w:eastAsia="CMSS10" w:cstheme="minorHAnsi"/>
            <w:lang w:val="en-GB"/>
          </w:rPr>
          <w:t xml:space="preserve">at least </w:t>
        </w:r>
        <w:r w:rsidR="00797A0B" w:rsidRPr="00DA1E82">
          <w:rPr>
            <w:rFonts w:eastAsia="CMSS10" w:cstheme="minorHAnsi"/>
          </w:rPr>
          <w:t xml:space="preserve">40 studies are required for </w:t>
        </w:r>
        <w:r w:rsidR="00797A0B" w:rsidRPr="00DA1E82">
          <w:rPr>
            <w:rFonts w:eastAsia="CMSS10" w:cstheme="minorHAnsi"/>
            <w:lang w:val="en-GB"/>
          </w:rPr>
          <w:t>each intervention</w:t>
        </w:r>
        <w:r w:rsidR="00797A0B" w:rsidRPr="00DA1E82">
          <w:rPr>
            <w:rFonts w:eastAsia="CMSS10" w:cstheme="minorHAnsi"/>
          </w:rPr>
          <w:t>, under the assumption of a small effect size, a</w:t>
        </w:r>
        <w:r w:rsidR="00797A0B" w:rsidRPr="00DA1E82">
          <w:rPr>
            <w:rFonts w:eastAsia="CMSS10" w:cstheme="minorHAnsi"/>
            <w:lang w:val="en-GB"/>
          </w:rPr>
          <w:t xml:space="preserve"> </w:t>
        </w:r>
        <w:r w:rsidR="00797A0B" w:rsidRPr="00DA1E82">
          <w:rPr>
            <w:rFonts w:eastAsia="CMSS10" w:cstheme="minorHAnsi"/>
          </w:rPr>
          <w:t>moderate sample size, and high study heterogeneity</w:t>
        </w:r>
        <w:r w:rsidR="00797A0B" w:rsidRPr="00DA1E82">
          <w:rPr>
            <w:rFonts w:eastAsia="CMSS10" w:cstheme="minorHAnsi"/>
            <w:lang w:val="en-GB"/>
          </w:rPr>
          <w:t xml:space="preserve">, and (2) we estimate that this is the </w:t>
        </w:r>
        <w:r w:rsidR="00797A0B">
          <w:rPr>
            <w:rFonts w:eastAsia="CMSS10" w:cstheme="minorHAnsi"/>
            <w:lang w:val="en-GB"/>
          </w:rPr>
          <w:t xml:space="preserve">approximate </w:t>
        </w:r>
        <w:r w:rsidR="00797A0B" w:rsidRPr="00DA1E82">
          <w:rPr>
            <w:rFonts w:eastAsia="CMSS10" w:cstheme="minorHAnsi"/>
            <w:lang w:val="en-GB"/>
          </w:rPr>
          <w:t>workload that we will be able to process</w:t>
        </w:r>
        <w:r w:rsidR="00797A0B">
          <w:rPr>
            <w:rFonts w:eastAsia="CMSS10" w:cstheme="minorHAnsi"/>
            <w:lang w:val="en-GB"/>
          </w:rPr>
          <w:t xml:space="preserve"> given the time and resources available to us</w:t>
        </w:r>
        <w:r w:rsidR="00797A0B" w:rsidRPr="00DA1E82">
          <w:rPr>
            <w:rFonts w:eastAsia="CMSS10" w:cstheme="minorHAnsi"/>
            <w:lang w:val="en-GB"/>
          </w:rPr>
          <w:t>.</w:t>
        </w:r>
      </w:moveTo>
      <w:ins w:id="241" w:author="Simons, J.G. (Jan-Willem)" w:date="2022-08-29T16:46:00Z">
        <w:r w:rsidR="006946DB">
          <w:rPr>
            <w:rFonts w:eastAsia="CMSS10" w:cstheme="minorHAnsi"/>
            <w:lang w:val="en-GB"/>
          </w:rPr>
          <w:t xml:space="preserve"> The number of samples to be drawn depends on the inclusion criteria that we specify, i.e., the number of </w:t>
        </w:r>
      </w:ins>
      <w:ins w:id="242" w:author="Simons, J.G. (Jan-Willem)" w:date="2022-08-29T16:47:00Z">
        <w:r w:rsidR="006946DB">
          <w:rPr>
            <w:rFonts w:eastAsia="CMSS10" w:cstheme="minorHAnsi"/>
            <w:lang w:val="en-GB"/>
          </w:rPr>
          <w:t>operationalizations of the concepts of interests that will be included on a</w:t>
        </w:r>
      </w:ins>
      <w:ins w:id="243" w:author="Simons, J.G. (Jan-Willem)" w:date="2022-08-30T09:36:00Z">
        <w:r w:rsidR="00B63674">
          <w:rPr>
            <w:rFonts w:eastAsia="CMSS10" w:cstheme="minorHAnsi"/>
            <w:lang w:val="en-GB"/>
          </w:rPr>
          <w:t>n</w:t>
        </w:r>
      </w:ins>
      <w:ins w:id="244" w:author="Simons, J.G. (Jan-Willem)" w:date="2022-08-29T16:47:00Z">
        <w:r w:rsidR="006946DB">
          <w:rPr>
            <w:rFonts w:eastAsia="CMSS10" w:cstheme="minorHAnsi"/>
            <w:lang w:val="en-GB"/>
          </w:rPr>
          <w:t xml:space="preserve"> a posteriori basis. </w:t>
        </w:r>
      </w:ins>
      <w:moveTo w:id="245" w:author="Simons, J.G. (Jan-Willem)" w:date="2022-08-29T16:45:00Z">
        <w:del w:id="246" w:author="Simons, J.G. (Jan-Willem)" w:date="2022-08-29T16:47:00Z">
          <w:r w:rsidR="00797A0B" w:rsidRPr="00DA1E82" w:rsidDel="006946DB">
            <w:rPr>
              <w:rFonts w:eastAsia="CMSS10" w:cstheme="minorHAnsi"/>
              <w:lang w:val="en-GB"/>
            </w:rPr>
            <w:delText xml:space="preserve"> </w:delText>
          </w:r>
        </w:del>
      </w:moveTo>
    </w:p>
    <w:moveToRangeEnd w:id="227"/>
    <w:p w14:paraId="0BC97AE1" w14:textId="72126E11" w:rsidR="005D6AD4" w:rsidRPr="00DA1E82" w:rsidRDefault="00CF7A7E" w:rsidP="00DA1E82">
      <w:pPr>
        <w:autoSpaceDE w:val="0"/>
        <w:autoSpaceDN w:val="0"/>
        <w:adjustRightInd w:val="0"/>
        <w:spacing w:after="0" w:line="240" w:lineRule="auto"/>
        <w:rPr>
          <w:rFonts w:eastAsia="CMSS10" w:cstheme="minorHAnsi"/>
        </w:rPr>
      </w:pPr>
      <w:r w:rsidRPr="00DA1E82">
        <w:rPr>
          <w:rFonts w:cstheme="minorHAnsi"/>
          <w:lang w:val="en-GB"/>
        </w:rPr>
        <w:t>EJ and FT</w:t>
      </w:r>
      <w:r w:rsidR="0056108E" w:rsidRPr="00DA1E82">
        <w:rPr>
          <w:rFonts w:cstheme="minorHAnsi"/>
        </w:rPr>
        <w:t xml:space="preserve"> </w:t>
      </w:r>
      <w:r w:rsidRPr="00DA1E82">
        <w:rPr>
          <w:rFonts w:cstheme="minorHAnsi"/>
        </w:rPr>
        <w:t xml:space="preserve">will screen </w:t>
      </w:r>
      <w:r w:rsidRPr="00DA1E82">
        <w:rPr>
          <w:rFonts w:cstheme="minorHAnsi"/>
          <w:lang w:val="en-GB"/>
        </w:rPr>
        <w:t xml:space="preserve">a sample of </w:t>
      </w:r>
      <w:r w:rsidRPr="00DA1E82">
        <w:rPr>
          <w:rFonts w:cstheme="minorHAnsi"/>
        </w:rPr>
        <w:t>the full text reports and decide</w:t>
      </w:r>
      <w:r w:rsidRPr="00DA1E82">
        <w:rPr>
          <w:rFonts w:cstheme="minorHAnsi"/>
          <w:lang w:val="en-GB"/>
        </w:rPr>
        <w:t xml:space="preserve"> </w:t>
      </w:r>
      <w:r w:rsidRPr="00DA1E82">
        <w:rPr>
          <w:rFonts w:cstheme="minorHAnsi"/>
        </w:rPr>
        <w:t xml:space="preserve">whether these meet the </w:t>
      </w:r>
      <w:ins w:id="247" w:author="Simons, J.G. (Jan-Willem)" w:date="2022-08-29T16:45:00Z">
        <w:r w:rsidR="00797A0B">
          <w:rPr>
            <w:rFonts w:cstheme="minorHAnsi"/>
            <w:lang w:val="en-GB"/>
          </w:rPr>
          <w:t xml:space="preserve">more precisely defined </w:t>
        </w:r>
      </w:ins>
      <w:r w:rsidRPr="00DA1E82">
        <w:rPr>
          <w:rFonts w:cstheme="minorHAnsi"/>
        </w:rPr>
        <w:t>inclusion criteria.</w:t>
      </w:r>
      <w:r w:rsidRPr="00DA1E82">
        <w:rPr>
          <w:rFonts w:cstheme="minorHAnsi"/>
          <w:lang w:val="en-GB"/>
        </w:rPr>
        <w:t xml:space="preserve"> </w:t>
      </w:r>
      <w:r w:rsidR="00137379" w:rsidRPr="00DA1E82">
        <w:rPr>
          <w:rFonts w:cstheme="minorHAnsi"/>
          <w:lang w:val="en-GB"/>
        </w:rPr>
        <w:t xml:space="preserve">JWS </w:t>
      </w:r>
      <w:r w:rsidR="00137379" w:rsidRPr="00DA1E82">
        <w:rPr>
          <w:rFonts w:cstheme="minorHAnsi"/>
        </w:rPr>
        <w:t>will screen the</w:t>
      </w:r>
      <w:r w:rsidR="00137379" w:rsidRPr="00DA1E82">
        <w:rPr>
          <w:rFonts w:cstheme="minorHAnsi"/>
          <w:lang w:val="en-GB"/>
        </w:rPr>
        <w:t xml:space="preserve"> remaining</w:t>
      </w:r>
      <w:r w:rsidR="00137379" w:rsidRPr="00DA1E82">
        <w:rPr>
          <w:rFonts w:cstheme="minorHAnsi"/>
        </w:rPr>
        <w:t xml:space="preserve"> full text reports and decide</w:t>
      </w:r>
      <w:r w:rsidR="00137379" w:rsidRPr="00DA1E82">
        <w:rPr>
          <w:rFonts w:cstheme="minorHAnsi"/>
          <w:lang w:val="en-GB"/>
        </w:rPr>
        <w:t xml:space="preserve"> </w:t>
      </w:r>
      <w:r w:rsidR="00137379" w:rsidRPr="00DA1E82">
        <w:rPr>
          <w:rFonts w:cstheme="minorHAnsi"/>
        </w:rPr>
        <w:t>whether these meet the inclusion criteria.</w:t>
      </w:r>
      <w:r w:rsidR="00137379" w:rsidRPr="00DA1E82">
        <w:rPr>
          <w:rFonts w:cstheme="minorHAnsi"/>
          <w:lang w:val="en-GB"/>
        </w:rPr>
        <w:t xml:space="preserve"> </w:t>
      </w:r>
      <w:r w:rsidR="007F4C15" w:rsidRPr="00DA1E82">
        <w:rPr>
          <w:rFonts w:cstheme="minorHAnsi"/>
          <w:lang w:val="en-GB"/>
        </w:rPr>
        <w:t>We will use Cohen’s kappa</w:t>
      </w:r>
      <w:r w:rsidR="007F4C15" w:rsidRPr="00DA1E82">
        <w:rPr>
          <w:rFonts w:cstheme="minorHAnsi"/>
        </w:rPr>
        <w:t xml:space="preserve"> coefficient (κ) to </w:t>
      </w:r>
      <w:r w:rsidR="007F4C15">
        <w:rPr>
          <w:rFonts w:cstheme="minorHAnsi"/>
          <w:lang w:val="en-GB"/>
        </w:rPr>
        <w:t>quantify</w:t>
      </w:r>
      <w:r w:rsidR="007F4C15" w:rsidRPr="00DA1E82">
        <w:rPr>
          <w:rFonts w:cstheme="minorHAnsi"/>
        </w:rPr>
        <w:t xml:space="preserve"> inter- </w:t>
      </w:r>
      <w:r w:rsidR="007F4C15">
        <w:rPr>
          <w:rFonts w:cstheme="minorHAnsi"/>
          <w:lang w:val="en-GB"/>
        </w:rPr>
        <w:t>and intra-</w:t>
      </w:r>
      <w:proofErr w:type="spellStart"/>
      <w:r w:rsidR="007F4C15">
        <w:rPr>
          <w:rFonts w:cstheme="minorHAnsi"/>
          <w:lang w:val="en-GB"/>
        </w:rPr>
        <w:t>rater</w:t>
      </w:r>
      <w:proofErr w:type="spellEnd"/>
      <w:r w:rsidR="007F4C15">
        <w:rPr>
          <w:rFonts w:cstheme="minorHAnsi"/>
          <w:lang w:val="en-GB"/>
        </w:rPr>
        <w:t xml:space="preserve"> </w:t>
      </w:r>
      <w:r w:rsidR="007F4C15" w:rsidRPr="00DA1E82">
        <w:rPr>
          <w:rFonts w:cstheme="minorHAnsi"/>
        </w:rPr>
        <w:t>reliability</w:t>
      </w:r>
      <w:r w:rsidR="007F4C15" w:rsidRPr="00DA1E82">
        <w:rPr>
          <w:rFonts w:cstheme="minorHAnsi"/>
          <w:lang w:val="en-GB"/>
        </w:rPr>
        <w:t xml:space="preserve">. </w:t>
      </w:r>
      <w:r w:rsidR="0056108E" w:rsidRPr="00DA1E82">
        <w:rPr>
          <w:rFonts w:cstheme="minorHAnsi"/>
        </w:rPr>
        <w:t>We will resolve disagreement through</w:t>
      </w:r>
      <w:r w:rsidR="005D6AD4" w:rsidRPr="00DA1E82">
        <w:rPr>
          <w:rFonts w:cstheme="minorHAnsi"/>
          <w:lang w:val="en-GB"/>
        </w:rPr>
        <w:t xml:space="preserve"> </w:t>
      </w:r>
      <w:r w:rsidR="0056108E" w:rsidRPr="00DA1E82">
        <w:rPr>
          <w:rFonts w:cstheme="minorHAnsi"/>
        </w:rPr>
        <w:t xml:space="preserve">discussion. We will record the reasons for excluding </w:t>
      </w:r>
      <w:r w:rsidR="00C70B24">
        <w:rPr>
          <w:rFonts w:cstheme="minorHAnsi"/>
          <w:lang w:val="en-GB"/>
        </w:rPr>
        <w:t>articles</w:t>
      </w:r>
      <w:moveFromRangeStart w:id="248" w:author="Simons, J.G. (Jan-Willem)" w:date="2022-08-29T16:45:00Z" w:name="move112683966"/>
      <w:moveFrom w:id="249" w:author="Simons, J.G. (Jan-Willem)" w:date="2022-08-29T16:45:00Z">
        <w:r w:rsidR="0056108E" w:rsidRPr="00DA1E82" w:rsidDel="00797A0B">
          <w:rPr>
            <w:rFonts w:cstheme="minorHAnsi"/>
          </w:rPr>
          <w:t>.</w:t>
        </w:r>
      </w:moveFrom>
      <w:ins w:id="250" w:author="Simons, J.G. (Jan-Willem)" w:date="2022-08-29T16:47:00Z">
        <w:r w:rsidR="006946DB">
          <w:rPr>
            <w:rFonts w:cstheme="minorHAnsi"/>
            <w:lang w:val="en-GB"/>
          </w:rPr>
          <w:t xml:space="preserve"> </w:t>
        </w:r>
      </w:ins>
      <w:ins w:id="251" w:author="Simons, J.G. (Jan-Willem)" w:date="2022-08-30T09:38:00Z">
        <w:r w:rsidR="00B35070">
          <w:rPr>
            <w:rFonts w:cstheme="minorHAnsi"/>
            <w:lang w:val="en-GB"/>
          </w:rPr>
          <w:t>If an article is excluded, t</w:t>
        </w:r>
      </w:ins>
      <w:ins w:id="252" w:author="Simons, J.G. (Jan-Willem)" w:date="2022-08-30T09:36:00Z">
        <w:r w:rsidR="00B63674">
          <w:rPr>
            <w:rFonts w:cstheme="minorHAnsi"/>
            <w:lang w:val="en-GB"/>
          </w:rPr>
          <w:t>h</w:t>
        </w:r>
      </w:ins>
      <w:ins w:id="253" w:author="Simons, J.G. (Jan-Willem)" w:date="2022-08-30T09:38:00Z">
        <w:r w:rsidR="00B35070">
          <w:rPr>
            <w:rFonts w:cstheme="minorHAnsi"/>
            <w:lang w:val="en-GB"/>
          </w:rPr>
          <w:t>e</w:t>
        </w:r>
      </w:ins>
      <w:ins w:id="254" w:author="Simons, J.G. (Jan-Willem)" w:date="2022-08-29T16:47:00Z">
        <w:r w:rsidR="006946DB">
          <w:rPr>
            <w:rFonts w:cstheme="minorHAnsi"/>
            <w:lang w:val="en-GB"/>
          </w:rPr>
          <w:t xml:space="preserve"> sampling</w:t>
        </w:r>
      </w:ins>
      <w:ins w:id="255" w:author="Simons, J.G. (Jan-Willem)" w:date="2022-08-30T09:36:00Z">
        <w:r w:rsidR="00B63674">
          <w:rPr>
            <w:rFonts w:cstheme="minorHAnsi"/>
            <w:lang w:val="en-GB"/>
          </w:rPr>
          <w:t xml:space="preserve"> and </w:t>
        </w:r>
        <w:proofErr w:type="spellStart"/>
        <w:r w:rsidR="00B63674">
          <w:rPr>
            <w:rFonts w:cstheme="minorHAnsi"/>
            <w:lang w:val="en-GB"/>
          </w:rPr>
          <w:t>review</w:t>
        </w:r>
      </w:ins>
      <w:ins w:id="256" w:author="Simons, J.G. (Jan-Willem)" w:date="2022-08-30T09:37:00Z">
        <w:r w:rsidR="00B63674">
          <w:rPr>
            <w:rFonts w:cstheme="minorHAnsi"/>
            <w:lang w:val="en-GB"/>
          </w:rPr>
          <w:t>ing</w:t>
        </w:r>
      </w:ins>
      <w:ins w:id="257" w:author="Simons, J.G. (Jan-Willem)" w:date="2022-08-30T09:38:00Z">
        <w:r w:rsidR="00B35070">
          <w:rPr>
            <w:rFonts w:cstheme="minorHAnsi"/>
            <w:lang w:val="en-GB"/>
          </w:rPr>
          <w:t>ing</w:t>
        </w:r>
      </w:ins>
      <w:proofErr w:type="spellEnd"/>
      <w:ins w:id="258" w:author="Simons, J.G. (Jan-Willem)" w:date="2022-08-29T16:47:00Z">
        <w:r w:rsidR="006946DB">
          <w:rPr>
            <w:rFonts w:cstheme="minorHAnsi"/>
            <w:lang w:val="en-GB"/>
          </w:rPr>
          <w:t xml:space="preserve"> strategy is </w:t>
        </w:r>
      </w:ins>
      <w:ins w:id="259" w:author="Simons, J.G. (Jan-Willem)" w:date="2022-08-30T09:38:00Z">
        <w:r w:rsidR="00B35070">
          <w:rPr>
            <w:rFonts w:cstheme="minorHAnsi"/>
            <w:lang w:val="en-GB"/>
          </w:rPr>
          <w:t>re-</w:t>
        </w:r>
      </w:ins>
      <w:ins w:id="260" w:author="Simons, J.G. (Jan-Willem)" w:date="2022-08-29T16:47:00Z">
        <w:r w:rsidR="006946DB">
          <w:rPr>
            <w:rFonts w:cstheme="minorHAnsi"/>
            <w:lang w:val="en-GB"/>
          </w:rPr>
          <w:t xml:space="preserve">applied until the lower </w:t>
        </w:r>
      </w:ins>
      <w:ins w:id="261" w:author="Simons, J.G. (Jan-Willem)" w:date="2022-08-30T09:38:00Z">
        <w:r w:rsidR="00B35070">
          <w:rPr>
            <w:rFonts w:cstheme="minorHAnsi"/>
            <w:lang w:val="en-GB"/>
          </w:rPr>
          <w:t xml:space="preserve">article limit is </w:t>
        </w:r>
      </w:ins>
      <w:ins w:id="262" w:author="Simons, J.G. (Jan-Willem)" w:date="2022-08-29T16:48:00Z">
        <w:r w:rsidR="006946DB">
          <w:rPr>
            <w:rFonts w:cstheme="minorHAnsi"/>
            <w:lang w:val="en-GB"/>
          </w:rPr>
          <w:t>reached</w:t>
        </w:r>
      </w:ins>
      <w:ins w:id="263" w:author="Simons, J.G. (Jan-Willem)" w:date="2022-08-30T09:37:00Z">
        <w:r w:rsidR="00B63674">
          <w:rPr>
            <w:rFonts w:cstheme="minorHAnsi"/>
            <w:lang w:val="en-GB"/>
          </w:rPr>
          <w:t>.</w:t>
        </w:r>
      </w:ins>
      <w:ins w:id="264" w:author="Simons, J.G. (Jan-Willem)" w:date="2022-08-29T16:48:00Z">
        <w:r w:rsidR="006946DB">
          <w:rPr>
            <w:rFonts w:cstheme="minorHAnsi"/>
            <w:lang w:val="en-GB"/>
          </w:rPr>
          <w:t xml:space="preserve"> </w:t>
        </w:r>
      </w:ins>
      <w:moveFrom w:id="265" w:author="Simons, J.G. (Jan-Willem)" w:date="2022-08-29T16:45:00Z">
        <w:r w:rsidR="005D6AD4" w:rsidRPr="00DA1E82" w:rsidDel="00797A0B">
          <w:rPr>
            <w:rFonts w:cstheme="minorHAnsi"/>
            <w:lang w:val="en-GB"/>
          </w:rPr>
          <w:t xml:space="preserve"> </w:t>
        </w:r>
        <w:r w:rsidR="00137379" w:rsidRPr="00DA1E82" w:rsidDel="00797A0B">
          <w:rPr>
            <w:rFonts w:cstheme="minorHAnsi"/>
            <w:lang w:val="en-GB"/>
          </w:rPr>
          <w:t>A</w:t>
        </w:r>
        <w:r w:rsidR="0010741F" w:rsidRPr="00DA1E82" w:rsidDel="00797A0B">
          <w:rPr>
            <w:rFonts w:cstheme="minorHAnsi"/>
            <w:lang w:val="en-GB"/>
          </w:rPr>
          <w:t xml:space="preserve"> simple random sample (SRS) </w:t>
        </w:r>
        <w:r w:rsidR="00944893" w:rsidRPr="00DA1E82" w:rsidDel="00797A0B">
          <w:rPr>
            <w:rFonts w:cstheme="minorHAnsi"/>
            <w:lang w:val="en-GB"/>
          </w:rPr>
          <w:t xml:space="preserve">of approximately 75 articles per intervention </w:t>
        </w:r>
        <w:r w:rsidRPr="00DA1E82" w:rsidDel="00797A0B">
          <w:rPr>
            <w:rFonts w:cstheme="minorHAnsi"/>
            <w:lang w:val="en-GB"/>
          </w:rPr>
          <w:t xml:space="preserve">will </w:t>
        </w:r>
        <w:r w:rsidR="00137379" w:rsidRPr="00DA1E82" w:rsidDel="00797A0B">
          <w:rPr>
            <w:rFonts w:cstheme="minorHAnsi"/>
            <w:lang w:val="en-GB"/>
          </w:rPr>
          <w:t xml:space="preserve">subsequently </w:t>
        </w:r>
        <w:r w:rsidRPr="00DA1E82" w:rsidDel="00797A0B">
          <w:rPr>
            <w:rFonts w:cstheme="minorHAnsi"/>
            <w:lang w:val="en-GB"/>
          </w:rPr>
          <w:t xml:space="preserve">be </w:t>
        </w:r>
        <w:r w:rsidR="0010741F" w:rsidRPr="00DA1E82" w:rsidDel="00797A0B">
          <w:rPr>
            <w:rFonts w:cstheme="minorHAnsi"/>
            <w:lang w:val="en-GB"/>
          </w:rPr>
          <w:t>drawn from th</w:t>
        </w:r>
        <w:r w:rsidR="00137379" w:rsidRPr="00DA1E82" w:rsidDel="00797A0B">
          <w:rPr>
            <w:rFonts w:cstheme="minorHAnsi"/>
            <w:lang w:val="en-GB"/>
          </w:rPr>
          <w:t>e final inclusion article set</w:t>
        </w:r>
        <w:r w:rsidRPr="00DA1E82" w:rsidDel="00797A0B">
          <w:rPr>
            <w:rFonts w:cstheme="minorHAnsi"/>
            <w:lang w:val="en-GB"/>
          </w:rPr>
          <w:t xml:space="preserve"> for final inclusion in the systematic review</w:t>
        </w:r>
        <w:r w:rsidR="0010741F" w:rsidRPr="00DA1E82" w:rsidDel="00797A0B">
          <w:rPr>
            <w:rFonts w:cstheme="minorHAnsi"/>
            <w:lang w:val="en-GB"/>
          </w:rPr>
          <w:t>.</w:t>
        </w:r>
        <w:r w:rsidRPr="00DA1E82" w:rsidDel="00797A0B">
          <w:rPr>
            <w:rFonts w:cstheme="minorHAnsi"/>
            <w:lang w:val="en-GB"/>
          </w:rPr>
          <w:t xml:space="preserve"> </w:t>
        </w:r>
        <w:r w:rsidR="00C941F4" w:rsidRPr="00DA1E82" w:rsidDel="00797A0B">
          <w:rPr>
            <w:rFonts w:cstheme="minorHAnsi"/>
            <w:lang w:val="en-GB"/>
          </w:rPr>
          <w:t xml:space="preserve">We draw 75 articles for two reasons, </w:t>
        </w:r>
        <w:r w:rsidR="00DA1E82" w:rsidRPr="00DA1E82" w:rsidDel="00797A0B">
          <w:rPr>
            <w:rFonts w:cstheme="minorHAnsi"/>
            <w:lang w:val="en-GB"/>
          </w:rPr>
          <w:t xml:space="preserve">(1) </w:t>
        </w:r>
        <w:r w:rsidR="00DA1E82" w:rsidRPr="00DA1E82" w:rsidDel="00797A0B">
          <w:rPr>
            <w:rFonts w:eastAsia="CMSS10" w:cstheme="minorHAnsi"/>
            <w:lang w:val="en-GB"/>
          </w:rPr>
          <w:t>p</w:t>
        </w:r>
        <w:r w:rsidR="00DA1E82" w:rsidRPr="00DA1E82" w:rsidDel="00797A0B">
          <w:rPr>
            <w:rFonts w:eastAsia="CMSS10" w:cstheme="minorHAnsi"/>
          </w:rPr>
          <w:t xml:space="preserve">ower calculations show that </w:t>
        </w:r>
        <w:r w:rsidR="00DA1E82" w:rsidRPr="00DA1E82" w:rsidDel="00797A0B">
          <w:rPr>
            <w:rFonts w:eastAsia="CMSS10" w:cstheme="minorHAnsi"/>
            <w:lang w:val="en-GB"/>
          </w:rPr>
          <w:t xml:space="preserve">at least </w:t>
        </w:r>
        <w:r w:rsidR="00DA1E82" w:rsidRPr="00DA1E82" w:rsidDel="00797A0B">
          <w:rPr>
            <w:rFonts w:eastAsia="CMSS10" w:cstheme="minorHAnsi"/>
          </w:rPr>
          <w:t xml:space="preserve">40 studies are required for </w:t>
        </w:r>
        <w:r w:rsidR="00DA1E82" w:rsidRPr="00DA1E82" w:rsidDel="00797A0B">
          <w:rPr>
            <w:rFonts w:eastAsia="CMSS10" w:cstheme="minorHAnsi"/>
            <w:lang w:val="en-GB"/>
          </w:rPr>
          <w:t>each intervention</w:t>
        </w:r>
        <w:r w:rsidR="00DA1E82" w:rsidRPr="00DA1E82" w:rsidDel="00797A0B">
          <w:rPr>
            <w:rFonts w:eastAsia="CMSS10" w:cstheme="minorHAnsi"/>
          </w:rPr>
          <w:t>, under the assumption of a small effect size, a</w:t>
        </w:r>
        <w:r w:rsidR="00DA1E82" w:rsidRPr="00DA1E82" w:rsidDel="00797A0B">
          <w:rPr>
            <w:rFonts w:eastAsia="CMSS10" w:cstheme="minorHAnsi"/>
            <w:lang w:val="en-GB"/>
          </w:rPr>
          <w:t xml:space="preserve"> </w:t>
        </w:r>
        <w:r w:rsidR="00DA1E82" w:rsidRPr="00DA1E82" w:rsidDel="00797A0B">
          <w:rPr>
            <w:rFonts w:eastAsia="CMSS10" w:cstheme="minorHAnsi"/>
          </w:rPr>
          <w:t>moderate sample size, and high study heterogeneity</w:t>
        </w:r>
        <w:r w:rsidR="00DA1E82" w:rsidRPr="00DA1E82" w:rsidDel="00797A0B">
          <w:rPr>
            <w:rFonts w:eastAsia="CMSS10" w:cstheme="minorHAnsi"/>
            <w:lang w:val="en-GB"/>
          </w:rPr>
          <w:t xml:space="preserve">, and (2) we estimate that this is the </w:t>
        </w:r>
        <w:r w:rsidR="00944FC2" w:rsidDel="00797A0B">
          <w:rPr>
            <w:rFonts w:eastAsia="CMSS10" w:cstheme="minorHAnsi"/>
            <w:lang w:val="en-GB"/>
          </w:rPr>
          <w:t xml:space="preserve">approximate </w:t>
        </w:r>
        <w:r w:rsidR="00DA1E82" w:rsidRPr="00DA1E82" w:rsidDel="00797A0B">
          <w:rPr>
            <w:rFonts w:eastAsia="CMSS10" w:cstheme="minorHAnsi"/>
            <w:lang w:val="en-GB"/>
          </w:rPr>
          <w:t>workload that we will be able to process</w:t>
        </w:r>
        <w:r w:rsidR="002F5D4A" w:rsidDel="00797A0B">
          <w:rPr>
            <w:rFonts w:eastAsia="CMSS10" w:cstheme="minorHAnsi"/>
            <w:lang w:val="en-GB"/>
          </w:rPr>
          <w:t xml:space="preserve"> given </w:t>
        </w:r>
        <w:r w:rsidR="00781D32" w:rsidDel="00797A0B">
          <w:rPr>
            <w:rFonts w:eastAsia="CMSS10" w:cstheme="minorHAnsi"/>
            <w:lang w:val="en-GB"/>
          </w:rPr>
          <w:t>the</w:t>
        </w:r>
        <w:r w:rsidR="002F5D4A" w:rsidDel="00797A0B">
          <w:rPr>
            <w:rFonts w:eastAsia="CMSS10" w:cstheme="minorHAnsi"/>
            <w:lang w:val="en-GB"/>
          </w:rPr>
          <w:t xml:space="preserve"> time and resources</w:t>
        </w:r>
        <w:r w:rsidR="00781D32" w:rsidDel="00797A0B">
          <w:rPr>
            <w:rFonts w:eastAsia="CMSS10" w:cstheme="minorHAnsi"/>
            <w:lang w:val="en-GB"/>
          </w:rPr>
          <w:t xml:space="preserve"> available to us</w:t>
        </w:r>
        <w:r w:rsidR="00DA1E82" w:rsidRPr="00DA1E82" w:rsidDel="00797A0B">
          <w:rPr>
            <w:rFonts w:eastAsia="CMSS10" w:cstheme="minorHAnsi"/>
            <w:lang w:val="en-GB"/>
          </w:rPr>
          <w:t>.</w:t>
        </w:r>
      </w:moveFrom>
      <w:moveFromRangeEnd w:id="248"/>
      <w:r w:rsidR="00DA1E82" w:rsidRPr="00DA1E82">
        <w:rPr>
          <w:rFonts w:eastAsia="CMSS10" w:cstheme="minorHAnsi"/>
          <w:lang w:val="en-GB"/>
        </w:rPr>
        <w:t xml:space="preserve"> </w:t>
      </w:r>
    </w:p>
    <w:p w14:paraId="1AE3526E" w14:textId="77777777" w:rsidR="001D7353" w:rsidRPr="00DA1E82" w:rsidRDefault="001D7353" w:rsidP="00304CEB">
      <w:pPr>
        <w:pStyle w:val="NoSpacing"/>
        <w:rPr>
          <w:rFonts w:cstheme="minorHAnsi"/>
          <w:i/>
          <w:iCs/>
        </w:rPr>
      </w:pPr>
    </w:p>
    <w:p w14:paraId="72A16D54" w14:textId="04874E6B" w:rsidR="003E233A" w:rsidRPr="00DA1E82" w:rsidRDefault="003E233A" w:rsidP="00304CEB">
      <w:pPr>
        <w:pStyle w:val="NoSpacing"/>
        <w:rPr>
          <w:rFonts w:cstheme="minorHAnsi"/>
          <w:i/>
          <w:iCs/>
          <w:lang w:val="en-GB"/>
        </w:rPr>
      </w:pPr>
      <w:r w:rsidRPr="00DA1E82">
        <w:rPr>
          <w:rFonts w:cstheme="minorHAnsi"/>
          <w:i/>
          <w:iCs/>
        </w:rPr>
        <w:t>Item 11c: Data collection process. Describe</w:t>
      </w:r>
      <w:r w:rsidRPr="00DA1E82">
        <w:rPr>
          <w:rFonts w:cstheme="minorHAnsi"/>
          <w:i/>
          <w:iCs/>
          <w:lang w:val="en-GB"/>
        </w:rPr>
        <w:t xml:space="preserve"> </w:t>
      </w:r>
      <w:r w:rsidRPr="00DA1E82">
        <w:rPr>
          <w:rFonts w:cstheme="minorHAnsi"/>
          <w:i/>
          <w:iCs/>
        </w:rPr>
        <w:t>planned method of extracting data from reports</w:t>
      </w:r>
      <w:r w:rsidRPr="00DA1E82">
        <w:rPr>
          <w:rFonts w:cstheme="minorHAnsi"/>
          <w:i/>
          <w:iCs/>
          <w:lang w:val="en-GB"/>
        </w:rPr>
        <w:t xml:space="preserve"> </w:t>
      </w:r>
      <w:r w:rsidRPr="00DA1E82">
        <w:rPr>
          <w:rFonts w:cstheme="minorHAnsi"/>
          <w:i/>
          <w:iCs/>
        </w:rPr>
        <w:t>(such as piloting forms, done independently, in</w:t>
      </w:r>
      <w:r w:rsidRPr="00DA1E82">
        <w:rPr>
          <w:rFonts w:cstheme="minorHAnsi"/>
          <w:i/>
          <w:iCs/>
          <w:lang w:val="en-GB"/>
        </w:rPr>
        <w:t xml:space="preserve"> </w:t>
      </w:r>
      <w:r w:rsidRPr="00DA1E82">
        <w:rPr>
          <w:rFonts w:cstheme="minorHAnsi"/>
          <w:i/>
          <w:iCs/>
        </w:rPr>
        <w:t>duplicate), any processes for obtaining and</w:t>
      </w:r>
      <w:r w:rsidRPr="00DA1E82">
        <w:rPr>
          <w:rFonts w:cstheme="minorHAnsi"/>
          <w:i/>
          <w:iCs/>
          <w:lang w:val="en-GB"/>
        </w:rPr>
        <w:t xml:space="preserve"> </w:t>
      </w:r>
      <w:r w:rsidRPr="00DA1E82">
        <w:rPr>
          <w:rFonts w:cstheme="minorHAnsi"/>
          <w:i/>
          <w:iCs/>
        </w:rPr>
        <w:t>confirming data from investigators</w:t>
      </w:r>
      <w:r w:rsidRPr="00DA1E82">
        <w:rPr>
          <w:rFonts w:cstheme="minorHAnsi"/>
          <w:i/>
          <w:iCs/>
          <w:lang w:val="en-GB"/>
        </w:rPr>
        <w:t>.</w:t>
      </w:r>
    </w:p>
    <w:p w14:paraId="57F69B92" w14:textId="28E6C2EB" w:rsidR="0056108E" w:rsidRPr="00DA1E82" w:rsidRDefault="0056108E" w:rsidP="00304CEB">
      <w:pPr>
        <w:pStyle w:val="NoSpacing"/>
        <w:rPr>
          <w:rFonts w:cstheme="minorHAnsi"/>
          <w:lang w:val="en-GB"/>
        </w:rPr>
      </w:pPr>
      <w:r w:rsidRPr="00DA1E82">
        <w:rPr>
          <w:rFonts w:cstheme="minorHAnsi"/>
        </w:rPr>
        <w:lastRenderedPageBreak/>
        <w:t xml:space="preserve">Using standardized forms and a detailed instruction manual, </w:t>
      </w:r>
      <w:r w:rsidR="00F850E4">
        <w:rPr>
          <w:rFonts w:cstheme="minorHAnsi"/>
          <w:lang w:val="en-GB"/>
        </w:rPr>
        <w:t>JWS and three student assistants</w:t>
      </w:r>
      <w:r w:rsidRPr="00DA1E82">
        <w:rPr>
          <w:rFonts w:cstheme="minorHAnsi"/>
        </w:rPr>
        <w:t xml:space="preserve"> will</w:t>
      </w:r>
      <w:r w:rsidR="00F600C3" w:rsidRPr="00DA1E82">
        <w:rPr>
          <w:rFonts w:cstheme="minorHAnsi"/>
          <w:lang w:val="en-GB"/>
        </w:rPr>
        <w:t xml:space="preserve"> </w:t>
      </w:r>
      <w:r w:rsidR="005802A2" w:rsidRPr="00DA1E82">
        <w:rPr>
          <w:rFonts w:cstheme="minorHAnsi"/>
        </w:rPr>
        <w:t xml:space="preserve">independently </w:t>
      </w:r>
      <w:r w:rsidRPr="00DA1E82">
        <w:rPr>
          <w:rFonts w:cstheme="minorHAnsi"/>
        </w:rPr>
        <w:t xml:space="preserve">extract data </w:t>
      </w:r>
      <w:r w:rsidR="00A163E3" w:rsidRPr="00DA1E82">
        <w:rPr>
          <w:rFonts w:cstheme="minorHAnsi"/>
          <w:lang w:val="en-GB"/>
        </w:rPr>
        <w:t xml:space="preserve">from </w:t>
      </w:r>
      <w:r w:rsidR="005802A2">
        <w:rPr>
          <w:rFonts w:cstheme="minorHAnsi"/>
          <w:lang w:val="en-GB"/>
        </w:rPr>
        <w:t>the sample of</w:t>
      </w:r>
      <w:r w:rsidR="00314A25" w:rsidRPr="00DA1E82">
        <w:rPr>
          <w:rFonts w:cstheme="minorHAnsi"/>
          <w:lang w:val="en-GB"/>
        </w:rPr>
        <w:t xml:space="preserve"> </w:t>
      </w:r>
      <w:r w:rsidR="005802A2">
        <w:rPr>
          <w:rFonts w:cstheme="minorHAnsi"/>
          <w:lang w:val="en-GB"/>
        </w:rPr>
        <w:t xml:space="preserve">research </w:t>
      </w:r>
      <w:r w:rsidR="00314A25" w:rsidRPr="00DA1E82">
        <w:rPr>
          <w:rFonts w:cstheme="minorHAnsi"/>
          <w:lang w:val="en-GB"/>
        </w:rPr>
        <w:t>articles</w:t>
      </w:r>
      <w:r w:rsidRPr="00DA1E82">
        <w:rPr>
          <w:rFonts w:cstheme="minorHAnsi"/>
        </w:rPr>
        <w:t xml:space="preserve">. </w:t>
      </w:r>
      <w:r w:rsidR="00314A25" w:rsidRPr="00DA1E82">
        <w:rPr>
          <w:rFonts w:cstheme="minorHAnsi"/>
          <w:lang w:val="en-GB"/>
        </w:rPr>
        <w:t xml:space="preserve">Data will be extracted on characteristics of the study, the data, the methodology, the operationalization of the interethnic attitude variable and the intervention, and finally the effect size. </w:t>
      </w:r>
      <w:r w:rsidR="00A163E3" w:rsidRPr="00DA1E82">
        <w:rPr>
          <w:rFonts w:cstheme="minorHAnsi"/>
          <w:lang w:val="en-GB"/>
        </w:rPr>
        <w:t xml:space="preserve">Some </w:t>
      </w:r>
      <w:r w:rsidR="00314A25" w:rsidRPr="00DA1E82">
        <w:rPr>
          <w:rFonts w:cstheme="minorHAnsi"/>
          <w:lang w:val="en-GB"/>
        </w:rPr>
        <w:t xml:space="preserve">article </w:t>
      </w:r>
      <w:r w:rsidR="00A163E3" w:rsidRPr="00DA1E82">
        <w:rPr>
          <w:rFonts w:cstheme="minorHAnsi"/>
          <w:lang w:val="en-GB"/>
        </w:rPr>
        <w:t xml:space="preserve">overlap will </w:t>
      </w:r>
      <w:r w:rsidR="00314A25" w:rsidRPr="00DA1E82">
        <w:rPr>
          <w:rFonts w:cstheme="minorHAnsi"/>
          <w:lang w:val="en-GB"/>
        </w:rPr>
        <w:t xml:space="preserve">be induced between reviewers </w:t>
      </w:r>
      <w:r w:rsidR="00A163E3" w:rsidRPr="00DA1E82">
        <w:rPr>
          <w:rFonts w:cstheme="minorHAnsi"/>
          <w:lang w:val="en-GB"/>
        </w:rPr>
        <w:t xml:space="preserve">to gauge inter-rater reliability. </w:t>
      </w:r>
      <w:r w:rsidRPr="00DA1E82">
        <w:rPr>
          <w:rFonts w:cstheme="minorHAnsi"/>
        </w:rPr>
        <w:t xml:space="preserve">Reviewers will resolve disagreements by discussion, and </w:t>
      </w:r>
      <w:r w:rsidR="000A6DB3" w:rsidRPr="00DA1E82">
        <w:rPr>
          <w:rFonts w:cstheme="minorHAnsi"/>
          <w:lang w:val="en-GB"/>
        </w:rPr>
        <w:t xml:space="preserve">the corresponding author (JWS) </w:t>
      </w:r>
      <w:r w:rsidRPr="00DA1E82">
        <w:rPr>
          <w:rFonts w:cstheme="minorHAnsi"/>
        </w:rPr>
        <w:t>will adjudicate unresolved</w:t>
      </w:r>
      <w:r w:rsidR="001D7353" w:rsidRPr="00DA1E82">
        <w:rPr>
          <w:rFonts w:cstheme="minorHAnsi"/>
          <w:lang w:val="en-GB"/>
        </w:rPr>
        <w:t xml:space="preserve"> </w:t>
      </w:r>
      <w:r w:rsidRPr="00DA1E82">
        <w:rPr>
          <w:rFonts w:cstheme="minorHAnsi"/>
        </w:rPr>
        <w:t xml:space="preserve">disagreements. </w:t>
      </w:r>
    </w:p>
    <w:p w14:paraId="2833F2C5" w14:textId="77777777" w:rsidR="00A803C9" w:rsidRPr="00DA1E82" w:rsidRDefault="00A803C9" w:rsidP="00304CEB">
      <w:pPr>
        <w:pStyle w:val="NoSpacing"/>
        <w:rPr>
          <w:rFonts w:cstheme="minorHAnsi"/>
          <w:b/>
          <w:bCs/>
          <w:lang w:val="en-GB"/>
        </w:rPr>
      </w:pPr>
    </w:p>
    <w:p w14:paraId="3AE7A1CD" w14:textId="28317756" w:rsidR="00416CCF" w:rsidRPr="00DA1E82" w:rsidRDefault="00416CCF" w:rsidP="00304CEB">
      <w:pPr>
        <w:pStyle w:val="NoSpacing"/>
        <w:rPr>
          <w:rFonts w:cstheme="minorHAnsi"/>
          <w:b/>
          <w:bCs/>
          <w:lang w:val="en-GB"/>
        </w:rPr>
      </w:pPr>
      <w:r w:rsidRPr="00DA1E82">
        <w:rPr>
          <w:rFonts w:cstheme="minorHAnsi"/>
          <w:b/>
          <w:bCs/>
          <w:lang w:val="en-GB"/>
        </w:rPr>
        <w:t>Data items.</w:t>
      </w:r>
    </w:p>
    <w:p w14:paraId="3B153C5A" w14:textId="0B29BCD9" w:rsidR="00416CCF" w:rsidRPr="00DA1E82" w:rsidRDefault="00416CCF" w:rsidP="00304CEB">
      <w:pPr>
        <w:pStyle w:val="NoSpacing"/>
        <w:rPr>
          <w:rFonts w:cstheme="minorHAnsi"/>
          <w:b/>
          <w:b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12. List and define all variables for which</w:t>
      </w:r>
      <w:r w:rsidRPr="00DA1E82">
        <w:rPr>
          <w:rFonts w:cstheme="minorHAnsi"/>
          <w:i/>
          <w:iCs/>
          <w:lang w:val="en-GB"/>
        </w:rPr>
        <w:t xml:space="preserve"> </w:t>
      </w:r>
      <w:r w:rsidRPr="00DA1E82">
        <w:rPr>
          <w:rFonts w:cstheme="minorHAnsi"/>
          <w:i/>
          <w:iCs/>
        </w:rPr>
        <w:t>data will be sought (such as PICO items, funding</w:t>
      </w:r>
      <w:r w:rsidRPr="00DA1E82">
        <w:rPr>
          <w:rFonts w:cstheme="minorHAnsi"/>
          <w:i/>
          <w:iCs/>
          <w:lang w:val="en-GB"/>
        </w:rPr>
        <w:t xml:space="preserve"> </w:t>
      </w:r>
      <w:r w:rsidRPr="00DA1E82">
        <w:rPr>
          <w:rFonts w:cstheme="minorHAnsi"/>
          <w:i/>
          <w:iCs/>
        </w:rPr>
        <w:t>sources) and any pre-planned data assumptions</w:t>
      </w:r>
      <w:r w:rsidRPr="00DA1E82">
        <w:rPr>
          <w:rFonts w:cstheme="minorHAnsi"/>
          <w:i/>
          <w:iCs/>
          <w:lang w:val="en-GB"/>
        </w:rPr>
        <w:t xml:space="preserve"> </w:t>
      </w:r>
      <w:r w:rsidRPr="00DA1E82">
        <w:rPr>
          <w:rFonts w:cstheme="minorHAnsi"/>
          <w:i/>
          <w:iCs/>
        </w:rPr>
        <w:t>and simplification</w:t>
      </w:r>
      <w:r w:rsidR="00A54C83" w:rsidRPr="00DA1E82">
        <w:rPr>
          <w:rFonts w:cstheme="minorHAnsi"/>
          <w:i/>
          <w:iCs/>
          <w:lang w:val="en-GB"/>
        </w:rPr>
        <w:t>.</w:t>
      </w:r>
    </w:p>
    <w:p w14:paraId="670D2FE5" w14:textId="7BDBCC18" w:rsidR="009B7B2D" w:rsidRPr="00DA1E82" w:rsidRDefault="00766A08" w:rsidP="00505663">
      <w:pPr>
        <w:pStyle w:val="NoSpacing"/>
        <w:rPr>
          <w:rFonts w:cstheme="minorHAnsi"/>
          <w:lang w:val="en-GB" w:eastAsia="en-NL"/>
        </w:rPr>
      </w:pPr>
      <w:r w:rsidRPr="00DA1E82">
        <w:rPr>
          <w:rFonts w:cstheme="minorHAnsi"/>
          <w:lang w:val="en-GB"/>
        </w:rPr>
        <w:t>W</w:t>
      </w:r>
      <w:r w:rsidR="00CD33C3" w:rsidRPr="00DA1E82">
        <w:rPr>
          <w:rFonts w:cstheme="minorHAnsi"/>
          <w:lang w:val="en-GB"/>
        </w:rPr>
        <w:t>e make a distinction between data</w:t>
      </w:r>
      <w:r w:rsidR="00FC77D9" w:rsidRPr="00DA1E82">
        <w:rPr>
          <w:rFonts w:cstheme="minorHAnsi"/>
          <w:lang w:val="en-GB"/>
        </w:rPr>
        <w:t xml:space="preserve"> extraction</w:t>
      </w:r>
      <w:r w:rsidR="00CD33C3" w:rsidRPr="00DA1E82">
        <w:rPr>
          <w:rFonts w:cstheme="minorHAnsi"/>
          <w:lang w:val="en-GB"/>
        </w:rPr>
        <w:t xml:space="preserve"> on the </w:t>
      </w:r>
      <w:r w:rsidR="00FC77D9" w:rsidRPr="00DA1E82">
        <w:rPr>
          <w:rFonts w:cstheme="minorHAnsi"/>
          <w:lang w:val="en-GB"/>
        </w:rPr>
        <w:t xml:space="preserve">study and effect size </w:t>
      </w:r>
      <w:r w:rsidR="00CD33C3" w:rsidRPr="00DA1E82">
        <w:rPr>
          <w:rFonts w:cstheme="minorHAnsi"/>
          <w:lang w:val="en-GB"/>
        </w:rPr>
        <w:t>level</w:t>
      </w:r>
      <w:r w:rsidR="00FC77D9" w:rsidRPr="00DA1E82">
        <w:rPr>
          <w:rFonts w:cstheme="minorHAnsi"/>
          <w:lang w:val="en-GB"/>
        </w:rPr>
        <w:t>.</w:t>
      </w:r>
      <w:r w:rsidR="0091773A" w:rsidRPr="00DA1E82">
        <w:rPr>
          <w:rFonts w:cstheme="minorHAnsi"/>
          <w:lang w:val="en-GB"/>
        </w:rPr>
        <w:t xml:space="preserve"> We make this distinction because multiple effect sizes of interest can be reported within a single study, for each of which data will need to be extracted.</w:t>
      </w:r>
      <w:r w:rsidR="00FC77D9" w:rsidRPr="00DA1E82">
        <w:rPr>
          <w:rFonts w:cstheme="minorHAnsi"/>
          <w:lang w:val="en-GB"/>
        </w:rPr>
        <w:t xml:space="preserve"> </w:t>
      </w:r>
      <w:r w:rsidR="00CD33C3" w:rsidRPr="00DA1E82">
        <w:rPr>
          <w:rFonts w:cstheme="minorHAnsi"/>
          <w:lang w:val="en-GB"/>
        </w:rPr>
        <w:t xml:space="preserve">On the level </w:t>
      </w:r>
      <w:r w:rsidR="00FC77D9" w:rsidRPr="00DA1E82">
        <w:rPr>
          <w:rFonts w:cstheme="minorHAnsi"/>
          <w:lang w:val="en-GB"/>
        </w:rPr>
        <w:t>study level</w:t>
      </w:r>
      <w:r w:rsidR="00CD33C3" w:rsidRPr="00DA1E82">
        <w:rPr>
          <w:rFonts w:cstheme="minorHAnsi"/>
          <w:lang w:val="en-GB"/>
        </w:rPr>
        <w:t xml:space="preserve">, we extract data </w:t>
      </w:r>
      <w:r w:rsidR="00FC77D9" w:rsidRPr="00DA1E82">
        <w:rPr>
          <w:rFonts w:cstheme="minorHAnsi"/>
          <w:lang w:val="en-GB"/>
        </w:rPr>
        <w:t>on</w:t>
      </w:r>
      <w:r w:rsidR="00CD33C3" w:rsidRPr="00DA1E82">
        <w:rPr>
          <w:rFonts w:cstheme="minorHAnsi"/>
          <w:lang w:val="en-GB"/>
        </w:rPr>
        <w:t xml:space="preserve"> the </w:t>
      </w:r>
      <w:r w:rsidR="00F9686A" w:rsidRPr="00DA1E82">
        <w:rPr>
          <w:rFonts w:cstheme="minorHAnsi"/>
          <w:lang w:val="en-GB"/>
        </w:rPr>
        <w:t>characteristics</w:t>
      </w:r>
      <w:r w:rsidR="00FC77D9" w:rsidRPr="00DA1E82">
        <w:rPr>
          <w:rFonts w:cstheme="minorHAnsi"/>
          <w:lang w:val="en-GB"/>
        </w:rPr>
        <w:t xml:space="preserve"> of the study.</w:t>
      </w:r>
      <w:r w:rsidR="00F9686A" w:rsidRPr="00DA1E82">
        <w:rPr>
          <w:rFonts w:cstheme="minorHAnsi"/>
          <w:lang w:val="en-GB"/>
        </w:rPr>
        <w:t xml:space="preserve"> </w:t>
      </w:r>
      <w:r w:rsidR="00B045E0" w:rsidRPr="00DA1E82">
        <w:rPr>
          <w:rFonts w:cstheme="minorHAnsi"/>
          <w:lang w:val="en-GB"/>
        </w:rPr>
        <w:t>More specifically, w</w:t>
      </w:r>
      <w:r w:rsidR="00F9686A" w:rsidRPr="00DA1E82">
        <w:rPr>
          <w:rFonts w:cstheme="minorHAnsi"/>
          <w:lang w:val="en-GB"/>
        </w:rPr>
        <w:t xml:space="preserve">e </w:t>
      </w:r>
      <w:r w:rsidR="00BF1FCB" w:rsidRPr="00DA1E82">
        <w:rPr>
          <w:rFonts w:cstheme="minorHAnsi"/>
          <w:lang w:val="en-GB"/>
        </w:rPr>
        <w:t xml:space="preserve">assign </w:t>
      </w:r>
      <w:r w:rsidR="00CD33C3" w:rsidRPr="00DA1E82">
        <w:rPr>
          <w:rFonts w:cstheme="minorHAnsi"/>
          <w:lang w:val="en-GB"/>
        </w:rPr>
        <w:t>the study</w:t>
      </w:r>
      <w:r w:rsidR="00BF1FCB" w:rsidRPr="00DA1E82">
        <w:rPr>
          <w:rFonts w:cstheme="minorHAnsi"/>
          <w:lang w:val="en-GB"/>
        </w:rPr>
        <w:t xml:space="preserve"> an ID, and </w:t>
      </w:r>
      <w:r w:rsidR="00F9686A" w:rsidRPr="00DA1E82">
        <w:rPr>
          <w:rFonts w:cstheme="minorHAnsi"/>
          <w:lang w:val="en-GB"/>
        </w:rPr>
        <w:t xml:space="preserve">extract its title, Digital Object Identifier (DOI), the names of its authors, its publication year, and the type of manuscript in which it </w:t>
      </w:r>
      <w:r w:rsidR="00CD33C3" w:rsidRPr="00DA1E82">
        <w:rPr>
          <w:rFonts w:cstheme="minorHAnsi"/>
          <w:lang w:val="en-GB"/>
        </w:rPr>
        <w:t xml:space="preserve">was made </w:t>
      </w:r>
      <w:r w:rsidR="00F9686A" w:rsidRPr="00DA1E82">
        <w:rPr>
          <w:rFonts w:cstheme="minorHAnsi"/>
          <w:lang w:val="en-GB"/>
        </w:rPr>
        <w:t xml:space="preserve">available. </w:t>
      </w:r>
      <w:r w:rsidR="00BF1FCB" w:rsidRPr="00DA1E82">
        <w:rPr>
          <w:rFonts w:cstheme="minorHAnsi"/>
          <w:lang w:val="en-GB"/>
        </w:rPr>
        <w:t>With</w:t>
      </w:r>
      <w:r w:rsidR="00CD33C3" w:rsidRPr="00DA1E82">
        <w:rPr>
          <w:rFonts w:cstheme="minorHAnsi"/>
          <w:lang w:val="en-GB"/>
        </w:rPr>
        <w:t xml:space="preserve"> regards to the effect size, we extract </w:t>
      </w:r>
      <w:r w:rsidR="00723311" w:rsidRPr="00DA1E82">
        <w:rPr>
          <w:rFonts w:cstheme="minorHAnsi"/>
          <w:lang w:val="en-GB"/>
        </w:rPr>
        <w:t>information</w:t>
      </w:r>
      <w:r w:rsidR="00CD33C3" w:rsidRPr="00DA1E82">
        <w:rPr>
          <w:rFonts w:cstheme="minorHAnsi"/>
          <w:lang w:val="en-GB"/>
        </w:rPr>
        <w:t xml:space="preserve"> </w:t>
      </w:r>
      <w:r w:rsidR="00FC77D9" w:rsidRPr="00DA1E82">
        <w:rPr>
          <w:rFonts w:cstheme="minorHAnsi"/>
          <w:lang w:val="en-GB"/>
        </w:rPr>
        <w:t>on the</w:t>
      </w:r>
      <w:r w:rsidR="009B1DC7" w:rsidRPr="00DA1E82">
        <w:rPr>
          <w:rFonts w:cstheme="minorHAnsi"/>
          <w:lang w:val="en-GB"/>
        </w:rPr>
        <w:t xml:space="preserve"> data</w:t>
      </w:r>
      <w:r w:rsidR="00FC77D9" w:rsidRPr="00DA1E82">
        <w:rPr>
          <w:rFonts w:cstheme="minorHAnsi"/>
          <w:lang w:val="en-GB"/>
        </w:rPr>
        <w:t xml:space="preserve"> and</w:t>
      </w:r>
      <w:r w:rsidR="009B1DC7" w:rsidRPr="00DA1E82">
        <w:rPr>
          <w:rFonts w:cstheme="minorHAnsi"/>
          <w:lang w:val="en-GB"/>
        </w:rPr>
        <w:t xml:space="preserve"> the methodology</w:t>
      </w:r>
      <w:r w:rsidR="00FC77D9" w:rsidRPr="00DA1E82">
        <w:rPr>
          <w:rFonts w:cstheme="minorHAnsi"/>
          <w:lang w:val="en-GB"/>
        </w:rPr>
        <w:t xml:space="preserve"> with which the effect size is estimated</w:t>
      </w:r>
      <w:r w:rsidR="009B1DC7" w:rsidRPr="00DA1E82">
        <w:rPr>
          <w:rFonts w:cstheme="minorHAnsi"/>
          <w:lang w:val="en-GB"/>
        </w:rPr>
        <w:t xml:space="preserve">, the operationalization of the interethnic attitude variable and the intervention, and finally </w:t>
      </w:r>
      <w:r w:rsidR="00FC77D9" w:rsidRPr="00DA1E82">
        <w:rPr>
          <w:rFonts w:cstheme="minorHAnsi"/>
          <w:lang w:val="en-GB"/>
        </w:rPr>
        <w:t xml:space="preserve">information on </w:t>
      </w:r>
      <w:r w:rsidR="009B1DC7" w:rsidRPr="00DA1E82">
        <w:rPr>
          <w:rFonts w:cstheme="minorHAnsi"/>
          <w:lang w:val="en-GB"/>
        </w:rPr>
        <w:t>the effect size</w:t>
      </w:r>
      <w:r w:rsidR="00FC77D9" w:rsidRPr="00DA1E82">
        <w:rPr>
          <w:rFonts w:cstheme="minorHAnsi"/>
          <w:lang w:val="en-GB"/>
        </w:rPr>
        <w:t xml:space="preserve"> itself</w:t>
      </w:r>
      <w:r w:rsidR="00CD33C3" w:rsidRPr="00DA1E82">
        <w:rPr>
          <w:rFonts w:cstheme="minorHAnsi"/>
          <w:lang w:val="en-GB"/>
        </w:rPr>
        <w:t xml:space="preserve">. </w:t>
      </w:r>
      <w:r w:rsidR="00723311" w:rsidRPr="00DA1E82">
        <w:rPr>
          <w:rFonts w:cstheme="minorHAnsi"/>
          <w:lang w:val="en-GB"/>
        </w:rPr>
        <w:t>To be more specific, w</w:t>
      </w:r>
      <w:r w:rsidR="009B1DC7" w:rsidRPr="00DA1E82">
        <w:rPr>
          <w:rFonts w:cstheme="minorHAnsi"/>
          <w:lang w:val="en-GB"/>
        </w:rPr>
        <w:t>ith respect to the data characteristics, w</w:t>
      </w:r>
      <w:r w:rsidR="00BF1FCB" w:rsidRPr="00DA1E82">
        <w:rPr>
          <w:rFonts w:cstheme="minorHAnsi"/>
          <w:lang w:val="en-GB"/>
        </w:rPr>
        <w:t xml:space="preserve">e </w:t>
      </w:r>
      <w:r w:rsidR="00CD33C3" w:rsidRPr="00DA1E82">
        <w:rPr>
          <w:rFonts w:cstheme="minorHAnsi"/>
          <w:lang w:val="en-GB"/>
        </w:rPr>
        <w:t xml:space="preserve">start by </w:t>
      </w:r>
      <w:r w:rsidR="00BF1FCB" w:rsidRPr="00DA1E82">
        <w:rPr>
          <w:rFonts w:cstheme="minorHAnsi"/>
          <w:lang w:val="en-GB"/>
        </w:rPr>
        <w:t>assign</w:t>
      </w:r>
      <w:r w:rsidR="00CD33C3" w:rsidRPr="00DA1E82">
        <w:rPr>
          <w:rFonts w:cstheme="minorHAnsi"/>
          <w:lang w:val="en-GB"/>
        </w:rPr>
        <w:t>ing</w:t>
      </w:r>
      <w:r w:rsidR="00BF1FCB" w:rsidRPr="00DA1E82">
        <w:rPr>
          <w:rFonts w:cstheme="minorHAnsi"/>
          <w:lang w:val="en-GB"/>
        </w:rPr>
        <w:t xml:space="preserve"> </w:t>
      </w:r>
      <w:r w:rsidR="00CD33C3" w:rsidRPr="00DA1E82">
        <w:rPr>
          <w:rFonts w:cstheme="minorHAnsi"/>
          <w:lang w:val="en-GB"/>
        </w:rPr>
        <w:t>to the effect size</w:t>
      </w:r>
      <w:r w:rsidR="009B1DC7" w:rsidRPr="00DA1E82">
        <w:rPr>
          <w:rFonts w:cstheme="minorHAnsi"/>
          <w:lang w:val="en-GB"/>
        </w:rPr>
        <w:t xml:space="preserve"> </w:t>
      </w:r>
      <w:r w:rsidR="00723311" w:rsidRPr="00DA1E82">
        <w:rPr>
          <w:rFonts w:cstheme="minorHAnsi"/>
          <w:lang w:val="en-GB"/>
        </w:rPr>
        <w:t xml:space="preserve">the ID of the study in which it is embedded, </w:t>
      </w:r>
      <w:r w:rsidR="00CD33C3" w:rsidRPr="00DA1E82">
        <w:rPr>
          <w:rFonts w:cstheme="minorHAnsi"/>
          <w:lang w:val="en-GB"/>
        </w:rPr>
        <w:t xml:space="preserve">and subsequently </w:t>
      </w:r>
      <w:r w:rsidR="00BF1FCB" w:rsidRPr="00DA1E82">
        <w:rPr>
          <w:rFonts w:cstheme="minorHAnsi"/>
          <w:lang w:val="en-GB"/>
        </w:rPr>
        <w:t xml:space="preserve">record the source of the data </w:t>
      </w:r>
      <w:r w:rsidR="00CD33C3" w:rsidRPr="00DA1E82">
        <w:rPr>
          <w:rFonts w:cstheme="minorHAnsi"/>
          <w:lang w:val="en-GB"/>
        </w:rPr>
        <w:t xml:space="preserve">and </w:t>
      </w:r>
      <w:r w:rsidR="00BF1FCB" w:rsidRPr="00DA1E82">
        <w:rPr>
          <w:rFonts w:cstheme="minorHAnsi"/>
          <w:lang w:val="en-GB"/>
        </w:rPr>
        <w:t xml:space="preserve">the year </w:t>
      </w:r>
      <w:r w:rsidR="00CD33C3" w:rsidRPr="00DA1E82">
        <w:rPr>
          <w:rFonts w:cstheme="minorHAnsi"/>
          <w:lang w:val="en-GB"/>
        </w:rPr>
        <w:t xml:space="preserve">and geographic location </w:t>
      </w:r>
      <w:r w:rsidR="00BF1FCB" w:rsidRPr="00DA1E82">
        <w:rPr>
          <w:rFonts w:cstheme="minorHAnsi"/>
          <w:lang w:val="en-GB"/>
        </w:rPr>
        <w:t>in which it was collected</w:t>
      </w:r>
      <w:r w:rsidR="00CD33C3" w:rsidRPr="00DA1E82">
        <w:rPr>
          <w:rFonts w:cstheme="minorHAnsi"/>
          <w:lang w:val="en-GB"/>
        </w:rPr>
        <w:t xml:space="preserve">. </w:t>
      </w:r>
      <w:r w:rsidR="00BF1FCB" w:rsidRPr="00DA1E82">
        <w:rPr>
          <w:rFonts w:cstheme="minorHAnsi"/>
          <w:lang w:val="en-GB"/>
        </w:rPr>
        <w:t xml:space="preserve">For the </w:t>
      </w:r>
      <w:r w:rsidR="00C83EF9" w:rsidRPr="00DA1E82">
        <w:rPr>
          <w:rFonts w:cstheme="minorHAnsi"/>
          <w:lang w:val="en-GB"/>
        </w:rPr>
        <w:t>methodological</w:t>
      </w:r>
      <w:r w:rsidR="00BF1FCB" w:rsidRPr="00DA1E82">
        <w:rPr>
          <w:rFonts w:cstheme="minorHAnsi"/>
          <w:lang w:val="en-GB"/>
        </w:rPr>
        <w:t xml:space="preserve"> characteristics, </w:t>
      </w:r>
      <w:r w:rsidR="00C83EF9" w:rsidRPr="00DA1E82">
        <w:rPr>
          <w:rFonts w:cstheme="minorHAnsi"/>
          <w:lang w:val="en-GB"/>
        </w:rPr>
        <w:t>w</w:t>
      </w:r>
      <w:r w:rsidR="00BF1FCB" w:rsidRPr="00DA1E82">
        <w:rPr>
          <w:rFonts w:cstheme="minorHAnsi"/>
          <w:lang w:val="en-GB"/>
        </w:rPr>
        <w:t>e list the research design</w:t>
      </w:r>
      <w:r w:rsidR="00AC3523" w:rsidRPr="00DA1E82">
        <w:rPr>
          <w:rFonts w:cstheme="minorHAnsi"/>
          <w:lang w:val="en-GB"/>
        </w:rPr>
        <w:t xml:space="preserve"> of the study</w:t>
      </w:r>
      <w:r w:rsidR="00BF1FCB" w:rsidRPr="00DA1E82">
        <w:rPr>
          <w:rFonts w:cstheme="minorHAnsi"/>
          <w:lang w:val="en-GB"/>
        </w:rPr>
        <w:t xml:space="preserve">, the </w:t>
      </w:r>
      <w:r w:rsidR="00C83EF9" w:rsidRPr="00DA1E82">
        <w:rPr>
          <w:rFonts w:cstheme="minorHAnsi"/>
          <w:lang w:val="en-GB"/>
        </w:rPr>
        <w:t>statistical</w:t>
      </w:r>
      <w:r w:rsidR="00BF1FCB" w:rsidRPr="00DA1E82">
        <w:rPr>
          <w:rFonts w:cstheme="minorHAnsi"/>
          <w:lang w:val="en-GB"/>
        </w:rPr>
        <w:t xml:space="preserve"> method</w:t>
      </w:r>
      <w:r w:rsidR="00AC3523" w:rsidRPr="00DA1E82">
        <w:rPr>
          <w:rFonts w:cstheme="minorHAnsi"/>
          <w:lang w:val="en-GB"/>
        </w:rPr>
        <w:t xml:space="preserve"> that was used</w:t>
      </w:r>
      <w:r w:rsidR="00BF1FCB" w:rsidRPr="00DA1E82">
        <w:rPr>
          <w:rFonts w:cstheme="minorHAnsi"/>
          <w:lang w:val="en-GB"/>
        </w:rPr>
        <w:t>, the</w:t>
      </w:r>
      <w:r w:rsidR="00723311" w:rsidRPr="00DA1E82">
        <w:rPr>
          <w:rFonts w:cstheme="minorHAnsi"/>
          <w:lang w:val="en-GB"/>
        </w:rPr>
        <w:t xml:space="preserve"> majority</w:t>
      </w:r>
      <w:r w:rsidR="00BF1FCB" w:rsidRPr="00DA1E82">
        <w:rPr>
          <w:rFonts w:cstheme="minorHAnsi"/>
          <w:lang w:val="en-GB"/>
        </w:rPr>
        <w:t xml:space="preserve"> in-group</w:t>
      </w:r>
      <w:r w:rsidR="00723311" w:rsidRPr="00DA1E82">
        <w:rPr>
          <w:rFonts w:cstheme="minorHAnsi"/>
          <w:lang w:val="en-GB"/>
        </w:rPr>
        <w:t xml:space="preserve"> </w:t>
      </w:r>
      <w:r w:rsidR="00B045E0" w:rsidRPr="00DA1E82">
        <w:rPr>
          <w:rFonts w:cstheme="minorHAnsi"/>
          <w:lang w:val="en-GB"/>
        </w:rPr>
        <w:t>that</w:t>
      </w:r>
      <w:r w:rsidR="00723311" w:rsidRPr="00DA1E82">
        <w:rPr>
          <w:rFonts w:cstheme="minorHAnsi"/>
          <w:lang w:val="en-GB"/>
        </w:rPr>
        <w:t xml:space="preserve"> hold</w:t>
      </w:r>
      <w:r w:rsidR="00B045E0" w:rsidRPr="00DA1E82">
        <w:rPr>
          <w:rFonts w:cstheme="minorHAnsi"/>
          <w:lang w:val="en-GB"/>
        </w:rPr>
        <w:t>s</w:t>
      </w:r>
      <w:r w:rsidR="00723311" w:rsidRPr="00DA1E82">
        <w:rPr>
          <w:rFonts w:cstheme="minorHAnsi"/>
          <w:lang w:val="en-GB"/>
        </w:rPr>
        <w:t xml:space="preserve"> a particular attitude</w:t>
      </w:r>
      <w:r w:rsidR="00B045E0" w:rsidRPr="00DA1E82">
        <w:rPr>
          <w:rFonts w:cstheme="minorHAnsi"/>
          <w:lang w:val="en-GB"/>
        </w:rPr>
        <w:t xml:space="preserve"> towards a minority out-group</w:t>
      </w:r>
      <w:r w:rsidR="00BF1FCB" w:rsidRPr="00DA1E82">
        <w:rPr>
          <w:rFonts w:cstheme="minorHAnsi"/>
          <w:lang w:val="en-GB"/>
        </w:rPr>
        <w:t xml:space="preserve">, </w:t>
      </w:r>
      <w:r w:rsidR="00C83EF9" w:rsidRPr="00DA1E82">
        <w:rPr>
          <w:rFonts w:cstheme="minorHAnsi"/>
          <w:lang w:val="en-GB"/>
        </w:rPr>
        <w:t xml:space="preserve">and </w:t>
      </w:r>
      <w:r w:rsidR="00BF1FCB" w:rsidRPr="00DA1E82">
        <w:rPr>
          <w:rFonts w:cstheme="minorHAnsi"/>
          <w:lang w:val="en-GB"/>
        </w:rPr>
        <w:t>the</w:t>
      </w:r>
      <w:r w:rsidR="00723311" w:rsidRPr="00DA1E82">
        <w:rPr>
          <w:rFonts w:cstheme="minorHAnsi"/>
          <w:lang w:val="en-GB"/>
        </w:rPr>
        <w:t xml:space="preserve"> minority</w:t>
      </w:r>
      <w:r w:rsidR="00BF1FCB" w:rsidRPr="00DA1E82">
        <w:rPr>
          <w:rFonts w:cstheme="minorHAnsi"/>
          <w:lang w:val="en-GB"/>
        </w:rPr>
        <w:t xml:space="preserve"> out-group</w:t>
      </w:r>
      <w:r w:rsidR="00723311" w:rsidRPr="00DA1E82">
        <w:rPr>
          <w:rFonts w:cstheme="minorHAnsi"/>
          <w:lang w:val="en-GB"/>
        </w:rPr>
        <w:t xml:space="preserve"> to which that attitude is directed</w:t>
      </w:r>
      <w:r w:rsidR="00BF1FCB" w:rsidRPr="00DA1E82">
        <w:rPr>
          <w:rFonts w:cstheme="minorHAnsi"/>
          <w:lang w:val="en-GB"/>
        </w:rPr>
        <w:t xml:space="preserve">. </w:t>
      </w:r>
      <w:r w:rsidR="00723311" w:rsidRPr="00DA1E82">
        <w:rPr>
          <w:rFonts w:cstheme="minorHAnsi"/>
          <w:lang w:val="en-GB"/>
        </w:rPr>
        <w:t xml:space="preserve">We subsequently extract information on the operationalization of the interethnic attitude variable, namely the construct operationalization, measurement operationalization, </w:t>
      </w:r>
      <w:r w:rsidR="00B045E0" w:rsidRPr="00DA1E82">
        <w:rPr>
          <w:rFonts w:cstheme="minorHAnsi"/>
          <w:lang w:val="en-GB"/>
        </w:rPr>
        <w:t xml:space="preserve">and the </w:t>
      </w:r>
      <w:r w:rsidR="00723311" w:rsidRPr="00DA1E82">
        <w:rPr>
          <w:rFonts w:cstheme="minorHAnsi"/>
          <w:lang w:val="en-GB"/>
        </w:rPr>
        <w:t xml:space="preserve">minimum, maximum, whether a single or composite measure was used, and measurement scale of the </w:t>
      </w:r>
      <w:r w:rsidR="00B045E0" w:rsidRPr="00DA1E82">
        <w:rPr>
          <w:rFonts w:cstheme="minorHAnsi"/>
          <w:lang w:val="en-GB"/>
        </w:rPr>
        <w:t xml:space="preserve">measurement operationalization </w:t>
      </w:r>
      <w:r w:rsidR="00FF0DFD" w:rsidRPr="00DA1E82">
        <w:rPr>
          <w:rFonts w:cstheme="minorHAnsi"/>
          <w:lang w:val="en-GB"/>
        </w:rPr>
        <w:t>variable</w:t>
      </w:r>
      <w:r w:rsidR="00723311" w:rsidRPr="00DA1E82">
        <w:rPr>
          <w:rFonts w:cstheme="minorHAnsi"/>
          <w:lang w:val="en-GB"/>
        </w:rPr>
        <w:t xml:space="preserve">. </w:t>
      </w:r>
      <w:r w:rsidR="00EB45B7" w:rsidRPr="00DA1E82">
        <w:rPr>
          <w:rFonts w:cstheme="minorHAnsi"/>
          <w:lang w:val="en-GB"/>
        </w:rPr>
        <w:t xml:space="preserve">We subsequently extract information on the operationalization of the intervention, </w:t>
      </w:r>
      <w:r w:rsidR="00FF0DFD" w:rsidRPr="00DA1E82">
        <w:rPr>
          <w:rFonts w:cstheme="minorHAnsi"/>
          <w:lang w:val="en-GB"/>
        </w:rPr>
        <w:t xml:space="preserve">namely </w:t>
      </w:r>
      <w:r w:rsidR="00EB45B7" w:rsidRPr="00DA1E82">
        <w:rPr>
          <w:rFonts w:cstheme="minorHAnsi"/>
          <w:lang w:val="en-GB"/>
        </w:rPr>
        <w:t xml:space="preserve">which of the five intervention categories it represents, and subsequently the construct operationalization, measurement operationalization, minimum, maximum, whether a single or composite measure was used, and measurement scale of the </w:t>
      </w:r>
      <w:r w:rsidR="00FF0DFD" w:rsidRPr="00DA1E82">
        <w:rPr>
          <w:rFonts w:cstheme="minorHAnsi"/>
          <w:lang w:val="en-GB"/>
        </w:rPr>
        <w:t>measurement operationalization variable</w:t>
      </w:r>
      <w:r w:rsidR="00EB45B7" w:rsidRPr="00DA1E82">
        <w:rPr>
          <w:rFonts w:cstheme="minorHAnsi"/>
          <w:lang w:val="en-GB"/>
        </w:rPr>
        <w:t>.</w:t>
      </w:r>
      <w:r w:rsidR="00FF0DFD" w:rsidRPr="00DA1E82">
        <w:rPr>
          <w:rFonts w:cstheme="minorHAnsi"/>
          <w:lang w:val="en-GB"/>
        </w:rPr>
        <w:t xml:space="preserve"> We finally </w:t>
      </w:r>
      <w:r w:rsidR="00854FC8" w:rsidRPr="00DA1E82">
        <w:rPr>
          <w:rFonts w:cstheme="minorHAnsi"/>
          <w:lang w:val="en-GB"/>
        </w:rPr>
        <w:t>extract information on the effect size</w:t>
      </w:r>
      <w:r w:rsidR="009B7B2D" w:rsidRPr="00DA1E82">
        <w:rPr>
          <w:rFonts w:cstheme="minorHAnsi"/>
          <w:lang w:val="en-GB"/>
        </w:rPr>
        <w:t>.</w:t>
      </w:r>
      <w:r w:rsidR="00CD5829" w:rsidRPr="00DA1E82">
        <w:rPr>
          <w:rFonts w:cstheme="minorHAnsi"/>
          <w:lang w:val="en-GB"/>
        </w:rPr>
        <w:t xml:space="preserve"> In general, we want to obtain bivariate correlations, for which </w:t>
      </w:r>
      <w:r w:rsidR="00CD5829" w:rsidRPr="00DA1E82">
        <w:rPr>
          <w:rFonts w:cstheme="minorHAnsi"/>
          <w:lang w:val="en-GB" w:eastAsia="en-NL"/>
        </w:rPr>
        <w:t>we extract the value of the coefficient and the associated sample size. We alternatively obtain</w:t>
      </w:r>
      <w:r w:rsidR="00CD5829" w:rsidRPr="00DA1E82">
        <w:rPr>
          <w:rFonts w:cstheme="minorHAnsi"/>
          <w:lang w:val="en-GB"/>
        </w:rPr>
        <w:t xml:space="preserve"> information that enables us to calculate these correlations. We finally also </w:t>
      </w:r>
      <w:r w:rsidR="0092562E">
        <w:rPr>
          <w:rFonts w:cstheme="minorHAnsi"/>
          <w:lang w:val="en-GB"/>
        </w:rPr>
        <w:t>extract</w:t>
      </w:r>
      <w:r w:rsidR="00CD5829" w:rsidRPr="00DA1E82">
        <w:rPr>
          <w:rFonts w:cstheme="minorHAnsi"/>
          <w:lang w:val="en-GB"/>
        </w:rPr>
        <w:t xml:space="preserve"> semi-partial correlations</w:t>
      </w:r>
      <w:r w:rsidR="0092562E">
        <w:rPr>
          <w:rFonts w:cstheme="minorHAnsi"/>
          <w:lang w:val="en-GB"/>
        </w:rPr>
        <w:t xml:space="preserve">, or </w:t>
      </w:r>
      <w:r w:rsidR="0092562E" w:rsidRPr="00DA1E82">
        <w:rPr>
          <w:rFonts w:cstheme="minorHAnsi"/>
          <w:lang w:val="en-GB" w:eastAsia="en-NL"/>
        </w:rPr>
        <w:t xml:space="preserve">alternatively </w:t>
      </w:r>
      <w:r w:rsidR="0092562E" w:rsidRPr="00DA1E82">
        <w:rPr>
          <w:rFonts w:cstheme="minorHAnsi"/>
          <w:lang w:val="en-GB"/>
        </w:rPr>
        <w:t>information that enables us to calculate these correlations.</w:t>
      </w:r>
    </w:p>
    <w:p w14:paraId="2526274E" w14:textId="77777777" w:rsidR="00505663" w:rsidRPr="00DA1E82" w:rsidRDefault="00505663" w:rsidP="00505663">
      <w:pPr>
        <w:pStyle w:val="NoSpacing"/>
        <w:rPr>
          <w:rFonts w:cstheme="minorHAnsi"/>
          <w:lang w:val="en-GB" w:eastAsia="en-NL"/>
        </w:rPr>
      </w:pPr>
    </w:p>
    <w:p w14:paraId="353BFA12" w14:textId="5DF04ED5" w:rsidR="00416CCF" w:rsidRPr="00DA1E82" w:rsidRDefault="00416CCF" w:rsidP="00505663">
      <w:pPr>
        <w:pStyle w:val="NoSpacing"/>
        <w:rPr>
          <w:rFonts w:cstheme="minorHAnsi"/>
          <w:b/>
          <w:bCs/>
          <w:lang w:val="en-GB"/>
        </w:rPr>
      </w:pPr>
      <w:r w:rsidRPr="00DA1E82">
        <w:rPr>
          <w:rFonts w:cstheme="minorHAnsi"/>
          <w:b/>
          <w:bCs/>
          <w:lang w:val="en-GB"/>
        </w:rPr>
        <w:t>Outcomes and prioritisation</w:t>
      </w:r>
      <w:r w:rsidR="00714C9B" w:rsidRPr="00DA1E82">
        <w:rPr>
          <w:rFonts w:cstheme="minorHAnsi"/>
          <w:b/>
          <w:bCs/>
          <w:lang w:val="en-GB"/>
        </w:rPr>
        <w:t>.</w:t>
      </w:r>
    </w:p>
    <w:p w14:paraId="333526B4" w14:textId="05A7A320" w:rsidR="00416CCF" w:rsidRPr="00DA1E82" w:rsidRDefault="00835801" w:rsidP="00304CEB">
      <w:pPr>
        <w:pStyle w:val="NoSpacing"/>
        <w:rPr>
          <w:rFonts w:cstheme="minorHAnsi"/>
          <w:i/>
          <w:iCs/>
          <w:lang w:val="en-GB"/>
        </w:rPr>
      </w:pPr>
      <w:r w:rsidRPr="00DA1E82">
        <w:rPr>
          <w:rFonts w:cstheme="minorHAnsi"/>
          <w:i/>
          <w:iCs/>
        </w:rPr>
        <w:t>Item 13. List and define all outcomes for which</w:t>
      </w:r>
      <w:r w:rsidRPr="00DA1E82">
        <w:rPr>
          <w:rFonts w:cstheme="minorHAnsi"/>
          <w:i/>
          <w:iCs/>
          <w:lang w:val="en-GB"/>
        </w:rPr>
        <w:t xml:space="preserve"> </w:t>
      </w:r>
      <w:r w:rsidRPr="00DA1E82">
        <w:rPr>
          <w:rFonts w:cstheme="minorHAnsi"/>
          <w:i/>
          <w:iCs/>
        </w:rPr>
        <w:t>data will be sought, including prioritisation of main</w:t>
      </w:r>
      <w:r w:rsidRPr="00DA1E82">
        <w:rPr>
          <w:rFonts w:cstheme="minorHAnsi"/>
          <w:i/>
          <w:iCs/>
          <w:lang w:val="en-GB"/>
        </w:rPr>
        <w:t xml:space="preserve"> </w:t>
      </w:r>
      <w:r w:rsidRPr="00DA1E82">
        <w:rPr>
          <w:rFonts w:cstheme="minorHAnsi"/>
          <w:i/>
          <w:iCs/>
        </w:rPr>
        <w:t>and additional outcomes, with rationale</w:t>
      </w:r>
      <w:r w:rsidR="00A54C83" w:rsidRPr="00DA1E82">
        <w:rPr>
          <w:rFonts w:cstheme="minorHAnsi"/>
          <w:i/>
          <w:iCs/>
          <w:lang w:val="en-GB"/>
        </w:rPr>
        <w:t>.</w:t>
      </w:r>
    </w:p>
    <w:p w14:paraId="163BD24F" w14:textId="385F24FD" w:rsidR="004D4EC0" w:rsidRPr="004D4EC0" w:rsidRDefault="004D4EC0" w:rsidP="00304CEB">
      <w:pPr>
        <w:pStyle w:val="NoSpacing"/>
        <w:rPr>
          <w:rFonts w:cstheme="minorHAnsi"/>
          <w:lang w:val="en-GB"/>
        </w:rPr>
      </w:pPr>
      <w:r>
        <w:rPr>
          <w:rFonts w:cstheme="minorHAnsi"/>
          <w:lang w:val="en-GB"/>
        </w:rPr>
        <w:t>We will consider positive and negative</w:t>
      </w:r>
      <w:r w:rsidRPr="00DA1E82">
        <w:rPr>
          <w:rFonts w:cstheme="minorHAnsi"/>
          <w:lang w:val="en-GB"/>
        </w:rPr>
        <w:t xml:space="preserve"> inter-ethnic attitudes</w:t>
      </w:r>
      <w:r>
        <w:rPr>
          <w:rFonts w:cstheme="minorHAnsi"/>
          <w:lang w:val="en-GB"/>
        </w:rPr>
        <w:t xml:space="preserve">. More </w:t>
      </w:r>
      <w:r w:rsidRPr="00DA1E82">
        <w:rPr>
          <w:rFonts w:cstheme="minorHAnsi"/>
          <w:lang w:val="en-GB"/>
        </w:rPr>
        <w:t>specifically</w:t>
      </w:r>
      <w:r>
        <w:rPr>
          <w:rFonts w:cstheme="minorHAnsi"/>
          <w:lang w:val="en-GB"/>
        </w:rPr>
        <w:t>, we consider</w:t>
      </w:r>
      <w:r w:rsidRPr="00DA1E82">
        <w:rPr>
          <w:rFonts w:cstheme="minorHAnsi"/>
          <w:lang w:val="en-GB"/>
        </w:rPr>
        <w:t xml:space="preserve"> majority out-group attitudes such as liking and disliking of, or prejudice towards</w:t>
      </w:r>
      <w:r>
        <w:rPr>
          <w:rFonts w:cstheme="minorHAnsi"/>
          <w:lang w:val="en-GB"/>
        </w:rPr>
        <w:t>,</w:t>
      </w:r>
      <w:r w:rsidRPr="00DA1E82">
        <w:rPr>
          <w:rFonts w:cstheme="minorHAnsi"/>
          <w:lang w:val="en-GB"/>
        </w:rPr>
        <w:t xml:space="preserve"> a minority group.</w:t>
      </w:r>
      <w:r w:rsidRPr="007E410A">
        <w:rPr>
          <w:lang w:val="en-GB"/>
        </w:rPr>
        <w:t xml:space="preserve"> </w:t>
      </w:r>
      <w:r>
        <w:rPr>
          <w:lang w:val="en-GB"/>
        </w:rPr>
        <w:t xml:space="preserve">Other forms of attitudes that we consider are xenophobia, </w:t>
      </w:r>
      <w:r>
        <w:t>immigration attitudes</w:t>
      </w:r>
      <w:r>
        <w:rPr>
          <w:lang w:val="en-GB"/>
        </w:rPr>
        <w:t>, and immigration policy attitude/preferences.</w:t>
      </w:r>
      <w:r w:rsidRPr="00DA1E82">
        <w:rPr>
          <w:rFonts w:cstheme="minorHAnsi"/>
          <w:lang w:val="en-GB"/>
        </w:rPr>
        <w:t xml:space="preserve"> </w:t>
      </w:r>
      <w:r>
        <w:rPr>
          <w:rFonts w:cstheme="minorHAnsi"/>
          <w:lang w:val="en-GB"/>
        </w:rPr>
        <w:t xml:space="preserve">We will not consider attitudes like social trust and social distance. </w:t>
      </w:r>
      <w:r w:rsidRPr="00DA1E82">
        <w:rPr>
          <w:rFonts w:cstheme="minorHAnsi"/>
          <w:lang w:val="en-GB"/>
        </w:rPr>
        <w:t xml:space="preserve">We furthermore limit ourselves to majority to minority attitudes because most studies focus on this attitude direction, and not on alternatives such as minority to majority or minority to minority attitudinal flows.  </w:t>
      </w:r>
    </w:p>
    <w:p w14:paraId="65280C42" w14:textId="77777777" w:rsidR="004D4EC0" w:rsidRPr="00DA1E82" w:rsidRDefault="004D4EC0" w:rsidP="00304CEB">
      <w:pPr>
        <w:pStyle w:val="NoSpacing"/>
        <w:rPr>
          <w:rFonts w:cstheme="minorHAnsi"/>
        </w:rPr>
      </w:pPr>
    </w:p>
    <w:p w14:paraId="6D12007F" w14:textId="656D550C" w:rsidR="00835801" w:rsidRPr="00DA1E82" w:rsidRDefault="00835801" w:rsidP="00304CEB">
      <w:pPr>
        <w:pStyle w:val="NoSpacing"/>
        <w:rPr>
          <w:rFonts w:cstheme="minorHAnsi"/>
          <w:lang w:val="en-GB"/>
        </w:rPr>
      </w:pPr>
      <w:r w:rsidRPr="00DA1E82">
        <w:rPr>
          <w:rFonts w:cstheme="minorHAnsi"/>
          <w:b/>
          <w:bCs/>
        </w:rPr>
        <w:t>Risk of bias individual studies</w:t>
      </w:r>
      <w:r w:rsidR="00714C9B" w:rsidRPr="00DA1E82">
        <w:rPr>
          <w:rFonts w:cstheme="minorHAnsi"/>
          <w:b/>
          <w:bCs/>
          <w:lang w:val="en-GB"/>
        </w:rPr>
        <w:t>.</w:t>
      </w:r>
      <w:r w:rsidRPr="00DA1E82">
        <w:rPr>
          <w:rFonts w:cstheme="minorHAnsi"/>
          <w:b/>
          <w:bCs/>
        </w:rPr>
        <w:br/>
      </w:r>
      <w:r w:rsidRPr="00DA1E82">
        <w:rPr>
          <w:rFonts w:cstheme="minorHAnsi"/>
          <w:i/>
          <w:iCs/>
        </w:rPr>
        <w:t>Item 14. Describe anticipated methods for</w:t>
      </w:r>
      <w:r w:rsidRPr="00DA1E82">
        <w:rPr>
          <w:rFonts w:cstheme="minorHAnsi"/>
          <w:i/>
          <w:iCs/>
          <w:lang w:val="en-GB"/>
        </w:rPr>
        <w:t xml:space="preserve"> </w:t>
      </w:r>
      <w:r w:rsidRPr="00DA1E82">
        <w:rPr>
          <w:rFonts w:cstheme="minorHAnsi"/>
          <w:i/>
          <w:iCs/>
        </w:rPr>
        <w:t>assessing risk of bias of individual studies,</w:t>
      </w:r>
      <w:r w:rsidRPr="00DA1E82">
        <w:rPr>
          <w:rFonts w:cstheme="minorHAnsi"/>
          <w:i/>
          <w:iCs/>
          <w:lang w:val="en-GB"/>
        </w:rPr>
        <w:t xml:space="preserve"> </w:t>
      </w:r>
      <w:r w:rsidRPr="00DA1E82">
        <w:rPr>
          <w:rFonts w:cstheme="minorHAnsi"/>
          <w:i/>
          <w:iCs/>
        </w:rPr>
        <w:t>including whether this will be done at the outcome</w:t>
      </w:r>
      <w:r w:rsidRPr="00DA1E82">
        <w:rPr>
          <w:rFonts w:cstheme="minorHAnsi"/>
          <w:i/>
          <w:iCs/>
          <w:lang w:val="en-GB"/>
        </w:rPr>
        <w:t xml:space="preserve"> </w:t>
      </w:r>
      <w:r w:rsidRPr="00DA1E82">
        <w:rPr>
          <w:rFonts w:cstheme="minorHAnsi"/>
          <w:i/>
          <w:iCs/>
        </w:rPr>
        <w:t>or study level, or both; state how this information</w:t>
      </w:r>
      <w:r w:rsidRPr="00DA1E82">
        <w:rPr>
          <w:rFonts w:cstheme="minorHAnsi"/>
          <w:i/>
          <w:iCs/>
          <w:lang w:val="en-GB"/>
        </w:rPr>
        <w:t xml:space="preserve"> </w:t>
      </w:r>
      <w:r w:rsidRPr="00DA1E82">
        <w:rPr>
          <w:rFonts w:cstheme="minorHAnsi"/>
          <w:i/>
          <w:iCs/>
        </w:rPr>
        <w:t>will be used in data synthesis</w:t>
      </w:r>
      <w:r w:rsidR="00A54C83" w:rsidRPr="00DA1E82">
        <w:rPr>
          <w:rFonts w:cstheme="minorHAnsi"/>
          <w:i/>
          <w:iCs/>
          <w:lang w:val="en-GB"/>
        </w:rPr>
        <w:t>.</w:t>
      </w:r>
    </w:p>
    <w:p w14:paraId="604BD7E9" w14:textId="17A16AD5" w:rsidR="00D37632" w:rsidRPr="00DA1E82" w:rsidRDefault="00AF649A" w:rsidP="00D37632">
      <w:pPr>
        <w:pStyle w:val="NoSpacing"/>
        <w:rPr>
          <w:rFonts w:cstheme="minorHAnsi"/>
        </w:rPr>
      </w:pPr>
      <w:r w:rsidRPr="00DA1E82">
        <w:rPr>
          <w:rFonts w:cstheme="minorHAnsi"/>
        </w:rPr>
        <w:lastRenderedPageBreak/>
        <w:t>Included non-randomised studies may or may not have a</w:t>
      </w:r>
      <w:r w:rsidRPr="00DA1E82">
        <w:rPr>
          <w:rFonts w:cstheme="minorHAnsi"/>
          <w:lang w:val="en-GB"/>
        </w:rPr>
        <w:t xml:space="preserve"> </w:t>
      </w:r>
      <w:r w:rsidRPr="00DA1E82">
        <w:rPr>
          <w:rFonts w:cstheme="minorHAnsi"/>
        </w:rPr>
        <w:t>comparison group. To assess the risk of bias within included studies, the methodological quality of potential studies will</w:t>
      </w:r>
      <w:r w:rsidRPr="00DA1E82">
        <w:rPr>
          <w:rFonts w:cstheme="minorHAnsi"/>
          <w:lang w:val="en-GB"/>
        </w:rPr>
        <w:t xml:space="preserve"> </w:t>
      </w:r>
      <w:r w:rsidRPr="00DA1E82">
        <w:rPr>
          <w:rFonts w:cstheme="minorHAnsi"/>
        </w:rPr>
        <w:t>be assessed by using the Newcastle-Ottawa scale (NOS) for</w:t>
      </w:r>
      <w:r w:rsidRPr="00DA1E82">
        <w:rPr>
          <w:rFonts w:cstheme="minorHAnsi"/>
          <w:lang w:val="en-GB"/>
        </w:rPr>
        <w:t xml:space="preserve"> </w:t>
      </w:r>
      <w:r w:rsidRPr="00DA1E82">
        <w:rPr>
          <w:rFonts w:cstheme="minorHAnsi"/>
        </w:rPr>
        <w:t>assessing the quality of non-randomised studies in</w:t>
      </w:r>
      <w:r w:rsidRPr="00DA1E82">
        <w:rPr>
          <w:rFonts w:cstheme="minorHAnsi"/>
          <w:lang w:val="en-GB"/>
        </w:rPr>
        <w:t xml:space="preserve"> </w:t>
      </w:r>
      <w:r w:rsidRPr="00DA1E82">
        <w:rPr>
          <w:rFonts w:cstheme="minorHAnsi"/>
        </w:rPr>
        <w:t>meta-analyses. The NOS for case-control and cohort studies</w:t>
      </w:r>
      <w:r w:rsidRPr="00DA1E82">
        <w:rPr>
          <w:rFonts w:cstheme="minorHAnsi"/>
          <w:lang w:val="en-GB"/>
        </w:rPr>
        <w:t xml:space="preserve"> </w:t>
      </w:r>
      <w:r w:rsidRPr="00DA1E82">
        <w:rPr>
          <w:rFonts w:cstheme="minorHAnsi"/>
        </w:rPr>
        <w:t>will be adapted to meet the specific needs of this</w:t>
      </w:r>
      <w:r w:rsidRPr="00DA1E82">
        <w:rPr>
          <w:rFonts w:cstheme="minorHAnsi"/>
          <w:lang w:val="en-GB"/>
        </w:rPr>
        <w:t xml:space="preserve"> </w:t>
      </w:r>
      <w:r w:rsidRPr="00DA1E82">
        <w:rPr>
          <w:rFonts w:cstheme="minorHAnsi"/>
        </w:rPr>
        <w:t xml:space="preserve">systematic review. </w:t>
      </w:r>
      <w:r w:rsidR="00D37632" w:rsidRPr="00DA1E82">
        <w:rPr>
          <w:rFonts w:cstheme="minorHAnsi"/>
        </w:rPr>
        <w:t>A judgement as to</w:t>
      </w:r>
      <w:r w:rsidR="00D37632" w:rsidRPr="00DA1E82">
        <w:rPr>
          <w:rFonts w:cstheme="minorHAnsi"/>
          <w:lang w:val="en-GB"/>
        </w:rPr>
        <w:t xml:space="preserve"> </w:t>
      </w:r>
      <w:r w:rsidR="00D37632" w:rsidRPr="00DA1E82">
        <w:rPr>
          <w:rFonts w:cstheme="minorHAnsi"/>
        </w:rPr>
        <w:t>the possible risk of bias</w:t>
      </w:r>
      <w:r w:rsidR="00D37632" w:rsidRPr="00DA1E82">
        <w:rPr>
          <w:rFonts w:cstheme="minorHAnsi"/>
          <w:lang w:val="en-GB"/>
        </w:rPr>
        <w:t xml:space="preserve"> for each included study</w:t>
      </w:r>
      <w:r w:rsidR="00D37632" w:rsidRPr="00DA1E82">
        <w:rPr>
          <w:rFonts w:cstheme="minorHAnsi"/>
        </w:rPr>
        <w:t xml:space="preserve"> will be made</w:t>
      </w:r>
      <w:r w:rsidR="00D37632" w:rsidRPr="00DA1E82">
        <w:rPr>
          <w:rFonts w:cstheme="minorHAnsi"/>
          <w:lang w:val="en-GB"/>
        </w:rPr>
        <w:t xml:space="preserve"> </w:t>
      </w:r>
      <w:r w:rsidR="00D37632" w:rsidRPr="00DA1E82">
        <w:rPr>
          <w:rFonts w:cstheme="minorHAnsi"/>
        </w:rPr>
        <w:t>from the extracted information.</w:t>
      </w:r>
      <w:r w:rsidR="00D37632" w:rsidRPr="00DA1E82">
        <w:rPr>
          <w:rFonts w:cstheme="minorHAnsi"/>
          <w:lang w:val="en-GB"/>
        </w:rPr>
        <w:t xml:space="preserve"> </w:t>
      </w:r>
      <w:r w:rsidR="00D37632" w:rsidRPr="00DA1E82">
        <w:rPr>
          <w:rFonts w:cstheme="minorHAnsi"/>
        </w:rPr>
        <w:t>These judgements will</w:t>
      </w:r>
      <w:r w:rsidR="00D37632" w:rsidRPr="00DA1E82">
        <w:rPr>
          <w:rFonts w:cstheme="minorHAnsi"/>
          <w:lang w:val="en-GB"/>
        </w:rPr>
        <w:t xml:space="preserve"> </w:t>
      </w:r>
      <w:r w:rsidR="00D37632" w:rsidRPr="00DA1E82">
        <w:rPr>
          <w:rFonts w:cstheme="minorHAnsi"/>
        </w:rPr>
        <w:t>be made</w:t>
      </w:r>
      <w:r w:rsidR="00D37632" w:rsidRPr="00DA1E82">
        <w:rPr>
          <w:rFonts w:cstheme="minorHAnsi"/>
          <w:lang w:val="en-GB"/>
        </w:rPr>
        <w:t xml:space="preserve"> </w:t>
      </w:r>
      <w:r w:rsidR="00D37632" w:rsidRPr="00DA1E82">
        <w:rPr>
          <w:rFonts w:cstheme="minorHAnsi"/>
        </w:rPr>
        <w:t xml:space="preserve">by </w:t>
      </w:r>
      <w:r w:rsidR="00D37632" w:rsidRPr="00DA1E82">
        <w:rPr>
          <w:rFonts w:cstheme="minorHAnsi"/>
          <w:lang w:val="en-GB"/>
        </w:rPr>
        <w:t>JWS</w:t>
      </w:r>
      <w:r w:rsidR="00D37632" w:rsidRPr="00DA1E82">
        <w:rPr>
          <w:rFonts w:cstheme="minorHAnsi"/>
        </w:rPr>
        <w:t xml:space="preserve"> based on the</w:t>
      </w:r>
      <w:r w:rsidR="00D37632" w:rsidRPr="00DA1E82">
        <w:rPr>
          <w:rFonts w:cstheme="minorHAnsi"/>
          <w:lang w:val="en-GB"/>
        </w:rPr>
        <w:t xml:space="preserve"> </w:t>
      </w:r>
      <w:r w:rsidR="00D37632" w:rsidRPr="00DA1E82">
        <w:rPr>
          <w:rFonts w:cstheme="minorHAnsi"/>
        </w:rPr>
        <w:t>criteria for judging the risk of bias. Disagreements will be resolved by discussion</w:t>
      </w:r>
      <w:r w:rsidR="00780976" w:rsidRPr="00DA1E82">
        <w:rPr>
          <w:rFonts w:cstheme="minorHAnsi"/>
          <w:lang w:val="en-GB"/>
        </w:rPr>
        <w:t xml:space="preserve"> with</w:t>
      </w:r>
      <w:r w:rsidR="00D37632" w:rsidRPr="00DA1E82">
        <w:rPr>
          <w:rFonts w:cstheme="minorHAnsi"/>
          <w:lang w:val="en-GB"/>
        </w:rPr>
        <w:t xml:space="preserve"> EJ and FT. </w:t>
      </w:r>
    </w:p>
    <w:p w14:paraId="53BC1238" w14:textId="77777777" w:rsidR="0009231F" w:rsidRPr="00DA1E82" w:rsidRDefault="0009231F" w:rsidP="00304CEB">
      <w:pPr>
        <w:pStyle w:val="NoSpacing"/>
        <w:rPr>
          <w:rFonts w:cstheme="minorHAnsi"/>
          <w:b/>
          <w:bCs/>
        </w:rPr>
      </w:pPr>
    </w:p>
    <w:p w14:paraId="035673BB" w14:textId="333EE34A" w:rsidR="00835801" w:rsidRPr="00DA1E82" w:rsidRDefault="00835801" w:rsidP="00304CEB">
      <w:pPr>
        <w:pStyle w:val="NoSpacing"/>
        <w:rPr>
          <w:rFonts w:cstheme="minorHAnsi"/>
          <w:i/>
          <w:iCs/>
        </w:rPr>
      </w:pPr>
      <w:r w:rsidRPr="00DA1E82">
        <w:rPr>
          <w:rFonts w:cstheme="minorHAnsi"/>
          <w:b/>
          <w:bCs/>
        </w:rPr>
        <w:t>Data synthesis</w:t>
      </w:r>
      <w:r w:rsidR="00714C9B" w:rsidRPr="00DA1E82">
        <w:rPr>
          <w:rFonts w:cstheme="minorHAnsi"/>
          <w:b/>
          <w:bCs/>
          <w:lang w:val="en-GB"/>
        </w:rPr>
        <w:t>.</w:t>
      </w:r>
      <w:r w:rsidRPr="00DA1E82">
        <w:rPr>
          <w:rFonts w:cstheme="minorHAnsi"/>
          <w:b/>
          <w:bCs/>
        </w:rPr>
        <w:br/>
      </w:r>
      <w:r w:rsidRPr="00DA1E82">
        <w:rPr>
          <w:rFonts w:cstheme="minorHAnsi"/>
          <w:i/>
          <w:iCs/>
        </w:rPr>
        <w:t>Item 15a. Describe criteria under which study</w:t>
      </w:r>
      <w:r w:rsidRPr="00DA1E82">
        <w:rPr>
          <w:rFonts w:cstheme="minorHAnsi"/>
          <w:i/>
          <w:iCs/>
          <w:lang w:val="en-GB"/>
        </w:rPr>
        <w:t xml:space="preserve"> </w:t>
      </w:r>
      <w:r w:rsidRPr="00DA1E82">
        <w:rPr>
          <w:rFonts w:cstheme="minorHAnsi"/>
          <w:i/>
          <w:iCs/>
        </w:rPr>
        <w:t>data will be quantitatively synthesised</w:t>
      </w:r>
    </w:p>
    <w:p w14:paraId="3E89EDFF" w14:textId="58575385" w:rsidR="00835801" w:rsidRPr="00DA1E82" w:rsidRDefault="00835801" w:rsidP="00304CEB">
      <w:pPr>
        <w:pStyle w:val="NoSpacing"/>
        <w:rPr>
          <w:rFonts w:cstheme="minorHAnsi"/>
          <w:lang w:val="en-GB"/>
        </w:rPr>
      </w:pPr>
      <w:r w:rsidRPr="00DA1E82">
        <w:rPr>
          <w:rFonts w:cstheme="minorHAnsi"/>
        </w:rPr>
        <w:t xml:space="preserve">If studies are sufficiently homogeneous in terms </w:t>
      </w:r>
      <w:r w:rsidR="00780976" w:rsidRPr="00DA1E82">
        <w:rPr>
          <w:rFonts w:cstheme="minorHAnsi"/>
          <w:lang w:val="en-GB"/>
        </w:rPr>
        <w:t xml:space="preserve">of </w:t>
      </w:r>
      <w:r w:rsidR="00BF69EA" w:rsidRPr="00DA1E82">
        <w:rPr>
          <w:rFonts w:cstheme="minorHAnsi"/>
          <w:lang w:val="en-GB"/>
        </w:rPr>
        <w:t xml:space="preserve">design and </w:t>
      </w:r>
      <w:r w:rsidR="00780976" w:rsidRPr="00DA1E82">
        <w:rPr>
          <w:rFonts w:cstheme="minorHAnsi"/>
          <w:lang w:val="en-GB"/>
        </w:rPr>
        <w:t>risk of bias,</w:t>
      </w:r>
      <w:r w:rsidRPr="00DA1E82">
        <w:rPr>
          <w:rFonts w:cstheme="minorHAnsi"/>
        </w:rPr>
        <w:t xml:space="preserve"> we will conduct meta-analyses using </w:t>
      </w:r>
      <w:r w:rsidR="00E80AE4" w:rsidRPr="00DA1E82">
        <w:rPr>
          <w:rFonts w:cstheme="minorHAnsi"/>
          <w:lang w:val="en-GB"/>
        </w:rPr>
        <w:t>a meta-analytic structural equation model (MASEM).</w:t>
      </w:r>
    </w:p>
    <w:p w14:paraId="5282A332" w14:textId="78BBA853" w:rsidR="00A54C83" w:rsidRPr="00DA1E82" w:rsidRDefault="00A54C83" w:rsidP="00304CEB">
      <w:pPr>
        <w:pStyle w:val="NoSpacing"/>
        <w:rPr>
          <w:rFonts w:cstheme="minorHAnsi"/>
        </w:rPr>
      </w:pPr>
    </w:p>
    <w:p w14:paraId="52357F52" w14:textId="596212F3" w:rsidR="00A54C83" w:rsidRPr="00DA1E82" w:rsidRDefault="00A54C83" w:rsidP="00304CEB">
      <w:pPr>
        <w:pStyle w:val="NoSpacing"/>
        <w:rPr>
          <w:rFonts w:cstheme="minorHAnsi"/>
          <w:i/>
          <w:iCs/>
          <w:lang w:val="en-GB"/>
        </w:rPr>
      </w:pPr>
      <w:r w:rsidRPr="00DA1E82">
        <w:rPr>
          <w:rFonts w:cstheme="minorHAnsi"/>
          <w:i/>
          <w:iCs/>
        </w:rPr>
        <w:t>Item 15b. If data are appropriate for synthesis,</w:t>
      </w:r>
      <w:r w:rsidRPr="00DA1E82">
        <w:rPr>
          <w:rFonts w:cstheme="minorHAnsi"/>
          <w:i/>
          <w:iCs/>
          <w:lang w:val="en-GB"/>
        </w:rPr>
        <w:t xml:space="preserve"> </w:t>
      </w:r>
      <w:r w:rsidRPr="00DA1E82">
        <w:rPr>
          <w:rFonts w:cstheme="minorHAnsi"/>
          <w:i/>
          <w:iCs/>
        </w:rPr>
        <w:t>describe planned summary measures, methods</w:t>
      </w:r>
      <w:r w:rsidRPr="00DA1E82">
        <w:rPr>
          <w:rFonts w:cstheme="minorHAnsi"/>
          <w:i/>
          <w:iCs/>
          <w:lang w:val="en-GB"/>
        </w:rPr>
        <w:t xml:space="preserve"> </w:t>
      </w:r>
      <w:r w:rsidRPr="00DA1E82">
        <w:rPr>
          <w:rFonts w:cstheme="minorHAnsi"/>
          <w:i/>
          <w:iCs/>
        </w:rPr>
        <w:t>of handling data, and methods of combining data</w:t>
      </w:r>
      <w:r w:rsidRPr="00DA1E82">
        <w:rPr>
          <w:rFonts w:cstheme="minorHAnsi"/>
          <w:i/>
          <w:iCs/>
          <w:lang w:val="en-GB"/>
        </w:rPr>
        <w:t xml:space="preserve"> </w:t>
      </w:r>
      <w:r w:rsidRPr="00DA1E82">
        <w:rPr>
          <w:rFonts w:cstheme="minorHAnsi"/>
          <w:i/>
          <w:iCs/>
        </w:rPr>
        <w:t>from studies, including any planned exploration</w:t>
      </w:r>
      <w:r w:rsidRPr="00DA1E82">
        <w:rPr>
          <w:rFonts w:cstheme="minorHAnsi"/>
          <w:i/>
          <w:iCs/>
          <w:lang w:val="en-GB"/>
        </w:rPr>
        <w:t xml:space="preserve"> </w:t>
      </w:r>
      <w:r w:rsidRPr="00DA1E82">
        <w:rPr>
          <w:rFonts w:cstheme="minorHAnsi"/>
          <w:i/>
          <w:iCs/>
        </w:rPr>
        <w:t>of consistency (such as I2, Kendall’s τ)</w:t>
      </w:r>
      <w:r w:rsidRPr="00DA1E82">
        <w:rPr>
          <w:rFonts w:cstheme="minorHAnsi"/>
          <w:i/>
          <w:iCs/>
          <w:lang w:val="en-GB"/>
        </w:rPr>
        <w:t>.</w:t>
      </w:r>
    </w:p>
    <w:p w14:paraId="6CEECD26" w14:textId="20412A2F" w:rsidR="00E30EDF" w:rsidRPr="00DA1E82" w:rsidRDefault="00E30EDF" w:rsidP="0042466A">
      <w:pPr>
        <w:spacing w:after="0" w:line="240" w:lineRule="auto"/>
        <w:rPr>
          <w:rFonts w:eastAsia="Times New Roman" w:cstheme="minorHAnsi"/>
          <w:lang w:eastAsia="en-NL"/>
        </w:rPr>
      </w:pPr>
    </w:p>
    <w:p w14:paraId="7EFC1ED1" w14:textId="713E5599"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Planned summary measures</w:t>
      </w:r>
    </w:p>
    <w:p w14:paraId="476B308F" w14:textId="78C6C9EB" w:rsidR="00E30EDF" w:rsidRPr="00DA1E82" w:rsidRDefault="00E30EDF" w:rsidP="0042466A">
      <w:pPr>
        <w:spacing w:after="0" w:line="240" w:lineRule="auto"/>
        <w:rPr>
          <w:rFonts w:eastAsia="Times New Roman" w:cstheme="minorHAnsi"/>
          <w:lang w:val="en-GB" w:eastAsia="en-NL"/>
        </w:rPr>
      </w:pPr>
      <w:r w:rsidRPr="00DA1E82">
        <w:rPr>
          <w:rFonts w:eastAsia="Times New Roman" w:cstheme="minorHAnsi"/>
          <w:lang w:val="en-GB" w:eastAsia="en-NL"/>
        </w:rPr>
        <w:t xml:space="preserve">Our planned summary measure is </w:t>
      </w:r>
      <w:r w:rsidR="00766A08" w:rsidRPr="00DA1E82">
        <w:rPr>
          <w:rFonts w:eastAsia="Times New Roman" w:cstheme="minorHAnsi"/>
          <w:lang w:val="en-GB" w:eastAsia="en-NL"/>
        </w:rPr>
        <w:t>the</w:t>
      </w:r>
      <w:r w:rsidRPr="00DA1E82">
        <w:rPr>
          <w:rFonts w:eastAsia="Times New Roman" w:cstheme="minorHAnsi"/>
          <w:lang w:val="en-GB" w:eastAsia="en-NL"/>
        </w:rPr>
        <w:t xml:space="preserve"> Pearson correlation. We will </w:t>
      </w:r>
      <w:r w:rsidR="004E58EA" w:rsidRPr="00DA1E82">
        <w:rPr>
          <w:rFonts w:eastAsia="Times New Roman" w:cstheme="minorHAnsi"/>
          <w:lang w:val="en-GB" w:eastAsia="en-NL"/>
        </w:rPr>
        <w:t>use the equality of standardized regression coefficients in structural equation models using Wald tests to compare effect sizes</w:t>
      </w:r>
      <w:r w:rsidR="00270CF8" w:rsidRPr="00DA1E82">
        <w:rPr>
          <w:rFonts w:eastAsia="Times New Roman" w:cstheme="minorHAnsi"/>
          <w:lang w:val="en-GB" w:eastAsia="en-NL"/>
        </w:rPr>
        <w:t xml:space="preserve"> based on this planned measure</w:t>
      </w:r>
      <w:r w:rsidR="004E58EA" w:rsidRPr="00DA1E82">
        <w:rPr>
          <w:rFonts w:eastAsia="Times New Roman" w:cstheme="minorHAnsi"/>
          <w:lang w:val="en-GB" w:eastAsia="en-NL"/>
        </w:rPr>
        <w:t xml:space="preserve">. </w:t>
      </w:r>
      <w:r w:rsidR="00662569" w:rsidRPr="00DA1E82">
        <w:rPr>
          <w:rFonts w:eastAsia="Times New Roman" w:cstheme="minorHAnsi"/>
          <w:lang w:val="en-GB" w:eastAsia="en-NL"/>
        </w:rPr>
        <w:t xml:space="preserve">We will </w:t>
      </w:r>
      <w:r w:rsidR="00982DE7" w:rsidRPr="00DA1E82">
        <w:rPr>
          <w:rFonts w:eastAsia="Times New Roman" w:cstheme="minorHAnsi"/>
          <w:lang w:val="en-GB" w:eastAsia="en-NL"/>
        </w:rPr>
        <w:t xml:space="preserve">additionally </w:t>
      </w:r>
      <w:r w:rsidRPr="00DA1E82">
        <w:rPr>
          <w:rFonts w:eastAsia="Times New Roman" w:cstheme="minorHAnsi"/>
          <w:lang w:val="en-GB" w:eastAsia="en-NL"/>
        </w:rPr>
        <w:t>execute an exploratory analysis with semi-partial correlations as our summary measure.</w:t>
      </w:r>
    </w:p>
    <w:p w14:paraId="72170EF6" w14:textId="77777777" w:rsidR="00E30EDF" w:rsidRPr="00DA1E82" w:rsidRDefault="00E30EDF" w:rsidP="0042466A">
      <w:pPr>
        <w:spacing w:after="0" w:line="240" w:lineRule="auto"/>
        <w:rPr>
          <w:rFonts w:eastAsia="Times New Roman" w:cstheme="minorHAnsi"/>
          <w:lang w:eastAsia="en-NL"/>
        </w:rPr>
      </w:pPr>
    </w:p>
    <w:p w14:paraId="57597BBB" w14:textId="012130F1" w:rsidR="0042466A" w:rsidRPr="00DA1E82" w:rsidRDefault="0042466A" w:rsidP="0042466A">
      <w:pPr>
        <w:spacing w:after="0" w:line="240" w:lineRule="auto"/>
        <w:rPr>
          <w:rFonts w:eastAsia="Times New Roman" w:cstheme="minorHAnsi"/>
          <w:lang w:eastAsia="en-NL"/>
        </w:rPr>
      </w:pPr>
      <w:r w:rsidRPr="00DA1E82">
        <w:rPr>
          <w:rFonts w:eastAsia="Times New Roman" w:cstheme="minorHAnsi"/>
          <w:lang w:val="en-GB" w:eastAsia="en-NL"/>
        </w:rPr>
        <w:t>M</w:t>
      </w:r>
      <w:proofErr w:type="spellStart"/>
      <w:r w:rsidR="006C4722" w:rsidRPr="006C4722">
        <w:rPr>
          <w:rFonts w:eastAsia="Times New Roman" w:cstheme="minorHAnsi"/>
          <w:lang w:eastAsia="en-NL"/>
        </w:rPr>
        <w:t>issing</w:t>
      </w:r>
      <w:proofErr w:type="spellEnd"/>
      <w:r w:rsidR="006C4722" w:rsidRPr="006C4722">
        <w:rPr>
          <w:rFonts w:eastAsia="Times New Roman" w:cstheme="minorHAnsi"/>
          <w:lang w:eastAsia="en-NL"/>
        </w:rPr>
        <w:t xml:space="preserve"> data</w:t>
      </w:r>
      <w:r w:rsidR="006C4722" w:rsidRPr="006C4722">
        <w:rPr>
          <w:rFonts w:eastAsia="Times New Roman" w:cstheme="minorHAnsi"/>
          <w:lang w:eastAsia="en-NL"/>
        </w:rPr>
        <w:br/>
        <w:t>When there are missing data, an imputation method will be used.</w:t>
      </w:r>
      <w:r w:rsidRPr="00DA1E82">
        <w:rPr>
          <w:rFonts w:eastAsia="Times New Roman" w:cstheme="minorHAnsi"/>
          <w:lang w:val="en-GB" w:eastAsia="en-NL"/>
        </w:rPr>
        <w:t xml:space="preserve"> </w:t>
      </w:r>
      <w:r w:rsidR="006C4722" w:rsidRPr="006C4722">
        <w:rPr>
          <w:rFonts w:eastAsia="Times New Roman" w:cstheme="minorHAnsi"/>
          <w:lang w:eastAsia="en-NL"/>
        </w:rPr>
        <w:t>We will use sensitivity analysis to assess the impact on the</w:t>
      </w:r>
      <w:r w:rsidRPr="00DA1E82">
        <w:rPr>
          <w:rFonts w:eastAsia="Times New Roman" w:cstheme="minorHAnsi"/>
          <w:lang w:val="en-GB" w:eastAsia="en-NL"/>
        </w:rPr>
        <w:t xml:space="preserve"> </w:t>
      </w:r>
      <w:r w:rsidR="006C4722" w:rsidRPr="006C4722">
        <w:rPr>
          <w:rFonts w:eastAsia="Times New Roman" w:cstheme="minorHAnsi"/>
          <w:lang w:eastAsia="en-NL"/>
        </w:rPr>
        <w:t xml:space="preserve">overall treatment effects of inclusion </w:t>
      </w:r>
      <w:r w:rsidRPr="00DA1E82">
        <w:rPr>
          <w:rFonts w:eastAsia="Times New Roman" w:cstheme="minorHAnsi"/>
          <w:lang w:val="en-GB" w:eastAsia="en-NL"/>
        </w:rPr>
        <w:t>of articles with missing data.</w:t>
      </w:r>
    </w:p>
    <w:p w14:paraId="4108C774" w14:textId="77777777" w:rsidR="0042466A" w:rsidRPr="00DA1E82" w:rsidRDefault="0042466A" w:rsidP="0042466A">
      <w:pPr>
        <w:spacing w:after="0" w:line="240" w:lineRule="auto"/>
        <w:rPr>
          <w:rFonts w:eastAsia="Times New Roman" w:cstheme="minorHAnsi"/>
          <w:lang w:eastAsia="en-NL"/>
        </w:rPr>
      </w:pPr>
    </w:p>
    <w:p w14:paraId="3E867BA3" w14:textId="77777777" w:rsidR="00CF5469" w:rsidRPr="00DA1E82" w:rsidRDefault="006C4722" w:rsidP="0042466A">
      <w:pPr>
        <w:spacing w:after="0" w:line="240" w:lineRule="auto"/>
        <w:rPr>
          <w:rFonts w:eastAsia="Times New Roman" w:cstheme="minorHAnsi"/>
          <w:lang w:eastAsia="en-NL"/>
        </w:rPr>
      </w:pPr>
      <w:r w:rsidRPr="006C4722">
        <w:rPr>
          <w:rFonts w:eastAsia="Times New Roman" w:cstheme="minorHAnsi"/>
          <w:lang w:eastAsia="en-NL"/>
        </w:rPr>
        <w:t xml:space="preserve">Assessment of heterogeneity. </w:t>
      </w:r>
    </w:p>
    <w:p w14:paraId="65D75C21" w14:textId="63E69765" w:rsidR="0042466A" w:rsidRPr="00DA1E82" w:rsidRDefault="006C4722" w:rsidP="0042466A">
      <w:pPr>
        <w:spacing w:after="0" w:line="240" w:lineRule="auto"/>
        <w:rPr>
          <w:rFonts w:eastAsia="Times New Roman" w:cstheme="minorHAnsi"/>
          <w:lang w:val="en-GB" w:eastAsia="en-NL"/>
        </w:rPr>
      </w:pPr>
      <w:r w:rsidRPr="006C4722">
        <w:rPr>
          <w:rFonts w:eastAsia="Times New Roman" w:cstheme="minorHAnsi"/>
          <w:lang w:eastAsia="en-NL"/>
        </w:rPr>
        <w:t>Statistical heterogeneity will be tested using</w:t>
      </w:r>
      <w:r w:rsidR="0042466A" w:rsidRPr="00DA1E82">
        <w:rPr>
          <w:rFonts w:eastAsia="Times New Roman" w:cstheme="minorHAnsi"/>
          <w:lang w:val="en-GB" w:eastAsia="en-NL"/>
        </w:rPr>
        <w:t xml:space="preserve"> </w:t>
      </w:r>
      <w:r w:rsidRPr="006C4722">
        <w:rPr>
          <w:rFonts w:eastAsia="Times New Roman" w:cstheme="minorHAnsi"/>
          <w:lang w:eastAsia="en-NL"/>
        </w:rPr>
        <w:t>the Chi2 test (significance level: 0.</w:t>
      </w:r>
      <w:r w:rsidR="009A33BC" w:rsidRPr="00DA1E82">
        <w:rPr>
          <w:rFonts w:eastAsia="Times New Roman" w:cstheme="minorHAnsi"/>
          <w:lang w:val="en-GB" w:eastAsia="en-NL"/>
        </w:rPr>
        <w:t>05</w:t>
      </w:r>
      <w:r w:rsidRPr="006C4722">
        <w:rPr>
          <w:rFonts w:eastAsia="Times New Roman" w:cstheme="minorHAnsi"/>
          <w:lang w:eastAsia="en-NL"/>
        </w:rPr>
        <w:t>) and I2 statistic (0% to 40%:</w:t>
      </w:r>
      <w:r w:rsidR="0042466A" w:rsidRPr="00DA1E82">
        <w:rPr>
          <w:rFonts w:eastAsia="Times New Roman" w:cstheme="minorHAnsi"/>
          <w:lang w:val="en-GB" w:eastAsia="en-NL"/>
        </w:rPr>
        <w:t xml:space="preserve"> </w:t>
      </w:r>
      <w:r w:rsidRPr="006C4722">
        <w:rPr>
          <w:rFonts w:eastAsia="Times New Roman" w:cstheme="minorHAnsi"/>
          <w:lang w:eastAsia="en-NL"/>
        </w:rPr>
        <w:t>might not be important; 30% to 60%: may represent moderate</w:t>
      </w:r>
      <w:r w:rsidR="0042466A" w:rsidRPr="00DA1E82">
        <w:rPr>
          <w:rFonts w:eastAsia="Times New Roman" w:cstheme="minorHAnsi"/>
          <w:lang w:val="en-GB" w:eastAsia="en-NL"/>
        </w:rPr>
        <w:t xml:space="preserve"> </w:t>
      </w:r>
      <w:r w:rsidRPr="006C4722">
        <w:rPr>
          <w:rFonts w:eastAsia="Times New Roman" w:cstheme="minorHAnsi"/>
          <w:lang w:eastAsia="en-NL"/>
        </w:rPr>
        <w:t>heterogeneity; 50% to 90%: may represent substantial</w:t>
      </w:r>
      <w:r w:rsidR="0042466A" w:rsidRPr="00DA1E82">
        <w:rPr>
          <w:rFonts w:eastAsia="Times New Roman" w:cstheme="minorHAnsi"/>
          <w:lang w:val="en-GB" w:eastAsia="en-NL"/>
        </w:rPr>
        <w:t xml:space="preserve"> </w:t>
      </w:r>
      <w:r w:rsidRPr="006C4722">
        <w:rPr>
          <w:rFonts w:eastAsia="Times New Roman" w:cstheme="minorHAnsi"/>
          <w:lang w:eastAsia="en-NL"/>
        </w:rPr>
        <w:t>heterogeneity; 75% to 100%: considerable heterogeneity). If</w:t>
      </w:r>
      <w:r w:rsidR="0042466A" w:rsidRPr="00DA1E82">
        <w:rPr>
          <w:rFonts w:eastAsia="Times New Roman" w:cstheme="minorHAnsi"/>
          <w:lang w:val="en-GB" w:eastAsia="en-NL"/>
        </w:rPr>
        <w:t xml:space="preserve"> </w:t>
      </w:r>
      <w:r w:rsidRPr="006C4722">
        <w:rPr>
          <w:rFonts w:eastAsia="Times New Roman" w:cstheme="minorHAnsi"/>
          <w:lang w:eastAsia="en-NL"/>
        </w:rPr>
        <w:t>high levels of heterogeneity among the trials exist (I2 &gt;=50%</w:t>
      </w:r>
      <w:r w:rsidR="0042466A" w:rsidRPr="00DA1E82">
        <w:rPr>
          <w:rFonts w:eastAsia="Times New Roman" w:cstheme="minorHAnsi"/>
          <w:lang w:val="en-GB" w:eastAsia="en-NL"/>
        </w:rPr>
        <w:t xml:space="preserve"> </w:t>
      </w:r>
      <w:r w:rsidRPr="006C4722">
        <w:rPr>
          <w:rFonts w:eastAsia="Times New Roman" w:cstheme="minorHAnsi"/>
          <w:lang w:eastAsia="en-NL"/>
        </w:rPr>
        <w:t>or P &lt;0.1) the study design and characteristics in the included</w:t>
      </w:r>
      <w:r w:rsidR="0042466A" w:rsidRPr="00DA1E82">
        <w:rPr>
          <w:rFonts w:eastAsia="Times New Roman" w:cstheme="minorHAnsi"/>
          <w:lang w:val="en-GB" w:eastAsia="en-NL"/>
        </w:rPr>
        <w:t xml:space="preserve"> </w:t>
      </w:r>
      <w:r w:rsidRPr="00DA1E82">
        <w:rPr>
          <w:rFonts w:eastAsia="Times New Roman" w:cstheme="minorHAnsi"/>
          <w:lang w:eastAsia="en-NL"/>
        </w:rPr>
        <w:t>studies will be analysed. We will try to explain the source of</w:t>
      </w:r>
      <w:r w:rsidR="0042466A" w:rsidRPr="00DA1E82">
        <w:rPr>
          <w:rFonts w:eastAsia="Times New Roman" w:cstheme="minorHAnsi"/>
          <w:lang w:val="en-GB" w:eastAsia="en-NL"/>
        </w:rPr>
        <w:t xml:space="preserve"> </w:t>
      </w:r>
      <w:r w:rsidRPr="00DA1E82">
        <w:rPr>
          <w:rFonts w:eastAsia="Times New Roman" w:cstheme="minorHAnsi"/>
          <w:lang w:eastAsia="en-NL"/>
        </w:rPr>
        <w:t xml:space="preserve">heterogeneity by subgroup analysis </w:t>
      </w:r>
      <w:r w:rsidR="0042466A" w:rsidRPr="00DA1E82">
        <w:rPr>
          <w:rFonts w:eastAsia="Times New Roman" w:cstheme="minorHAnsi"/>
          <w:lang w:val="en-GB" w:eastAsia="en-NL"/>
        </w:rPr>
        <w:t>and</w:t>
      </w:r>
      <w:r w:rsidRPr="00DA1E82">
        <w:rPr>
          <w:rFonts w:eastAsia="Times New Roman" w:cstheme="minorHAnsi"/>
          <w:lang w:eastAsia="en-NL"/>
        </w:rPr>
        <w:t xml:space="preserve"> sensitivity analysis.</w:t>
      </w:r>
      <w:r w:rsidRPr="00DA1E82">
        <w:rPr>
          <w:rFonts w:eastAsia="Times New Roman" w:cstheme="minorHAnsi"/>
          <w:lang w:eastAsia="en-NL"/>
        </w:rPr>
        <w:br/>
      </w:r>
    </w:p>
    <w:p w14:paraId="1176263F" w14:textId="0CC77A1D" w:rsidR="00A54C83" w:rsidRPr="00DA1E82" w:rsidRDefault="006C4722" w:rsidP="006C4722">
      <w:pPr>
        <w:pStyle w:val="NoSpacing"/>
        <w:rPr>
          <w:rFonts w:cstheme="minorHAnsi"/>
          <w:lang w:val="en-GB"/>
        </w:rPr>
      </w:pPr>
      <w:r w:rsidRPr="00DA1E82">
        <w:rPr>
          <w:rFonts w:eastAsia="Times New Roman" w:cstheme="minorHAnsi"/>
          <w:lang w:eastAsia="en-NL"/>
        </w:rPr>
        <w:t>Data synthesis</w:t>
      </w:r>
      <w:r w:rsidRPr="00DA1E82">
        <w:rPr>
          <w:rFonts w:eastAsia="Times New Roman" w:cstheme="minorHAnsi"/>
          <w:lang w:eastAsia="en-NL"/>
        </w:rPr>
        <w:br/>
        <w:t xml:space="preserve">Each outcome will be combined and calculated </w:t>
      </w:r>
      <w:r w:rsidR="0042466A" w:rsidRPr="00DA1E82">
        <w:rPr>
          <w:rFonts w:eastAsia="Times New Roman" w:cstheme="minorHAnsi"/>
          <w:lang w:val="en-GB" w:eastAsia="en-NL"/>
        </w:rPr>
        <w:t>in R</w:t>
      </w:r>
      <w:r w:rsidR="00BC5A2C" w:rsidRPr="00DA1E82">
        <w:rPr>
          <w:rFonts w:eastAsia="Times New Roman" w:cstheme="minorHAnsi"/>
          <w:lang w:val="en-GB" w:eastAsia="en-NL"/>
        </w:rPr>
        <w:t xml:space="preserve"> with the help of the “</w:t>
      </w:r>
      <w:proofErr w:type="spellStart"/>
      <w:r w:rsidR="00BC5A2C" w:rsidRPr="00DA1E82">
        <w:rPr>
          <w:rFonts w:eastAsia="Times New Roman" w:cstheme="minorHAnsi"/>
          <w:lang w:val="en-GB" w:eastAsia="en-NL"/>
        </w:rPr>
        <w:t>lavaan</w:t>
      </w:r>
      <w:proofErr w:type="spellEnd"/>
      <w:r w:rsidR="00BC5A2C" w:rsidRPr="00DA1E82">
        <w:rPr>
          <w:rFonts w:eastAsia="Times New Roman" w:cstheme="minorHAnsi"/>
          <w:lang w:val="en-GB" w:eastAsia="en-NL"/>
        </w:rPr>
        <w:t>”, “</w:t>
      </w:r>
      <w:proofErr w:type="spellStart"/>
      <w:r w:rsidR="00BC5A2C" w:rsidRPr="00DA1E82">
        <w:rPr>
          <w:rFonts w:eastAsia="Times New Roman" w:cstheme="minorHAnsi"/>
          <w:lang w:val="en-GB" w:eastAsia="en-NL"/>
        </w:rPr>
        <w:t>metaSEM</w:t>
      </w:r>
      <w:proofErr w:type="spellEnd"/>
      <w:r w:rsidR="00BC5A2C" w:rsidRPr="00DA1E82">
        <w:rPr>
          <w:rFonts w:eastAsia="Times New Roman" w:cstheme="minorHAnsi"/>
          <w:lang w:val="en-GB" w:eastAsia="en-NL"/>
        </w:rPr>
        <w:t>”, and “</w:t>
      </w:r>
      <w:proofErr w:type="spellStart"/>
      <w:r w:rsidR="00BC5A2C" w:rsidRPr="00DA1E82">
        <w:rPr>
          <w:rFonts w:eastAsia="Times New Roman" w:cstheme="minorHAnsi"/>
          <w:lang w:val="en-GB" w:eastAsia="en-NL"/>
        </w:rPr>
        <w:t>metafor</w:t>
      </w:r>
      <w:proofErr w:type="spellEnd"/>
      <w:r w:rsidR="00BC5A2C" w:rsidRPr="00DA1E82">
        <w:rPr>
          <w:rFonts w:eastAsia="Times New Roman" w:cstheme="minorHAnsi"/>
          <w:lang w:val="en-GB" w:eastAsia="en-NL"/>
        </w:rPr>
        <w:t>” packages</w:t>
      </w:r>
      <w:r w:rsidRPr="00DA1E82">
        <w:rPr>
          <w:rFonts w:eastAsia="Times New Roman" w:cstheme="minorHAnsi"/>
          <w:lang w:eastAsia="en-NL"/>
        </w:rPr>
        <w:t>. The</w:t>
      </w:r>
      <w:r w:rsidR="0042466A" w:rsidRPr="00DA1E82">
        <w:rPr>
          <w:rFonts w:eastAsia="Times New Roman" w:cstheme="minorHAnsi"/>
          <w:lang w:val="en-GB" w:eastAsia="en-NL"/>
        </w:rPr>
        <w:t xml:space="preserve"> </w:t>
      </w:r>
      <w:r w:rsidRPr="00DA1E82">
        <w:rPr>
          <w:rFonts w:eastAsia="Times New Roman" w:cstheme="minorHAnsi"/>
          <w:lang w:eastAsia="en-NL"/>
        </w:rPr>
        <w:t>Mantel-Haenszel method will be used for the fixed effect model</w:t>
      </w:r>
      <w:r w:rsidR="0042466A" w:rsidRPr="00DA1E82">
        <w:rPr>
          <w:rFonts w:eastAsia="Times New Roman" w:cstheme="minorHAnsi"/>
          <w:lang w:val="en-GB" w:eastAsia="en-NL"/>
        </w:rPr>
        <w:t xml:space="preserve"> </w:t>
      </w:r>
      <w:r w:rsidRPr="00DA1E82">
        <w:rPr>
          <w:rFonts w:eastAsia="Times New Roman" w:cstheme="minorHAnsi"/>
          <w:lang w:eastAsia="en-NL"/>
        </w:rPr>
        <w:t>if tests of heterogeneity are not significant. If statistical</w:t>
      </w:r>
      <w:r w:rsidR="0042466A" w:rsidRPr="00DA1E82">
        <w:rPr>
          <w:rFonts w:eastAsia="Times New Roman" w:cstheme="minorHAnsi"/>
          <w:lang w:val="en-GB" w:eastAsia="en-NL"/>
        </w:rPr>
        <w:t xml:space="preserve"> </w:t>
      </w:r>
      <w:r w:rsidRPr="00DA1E82">
        <w:rPr>
          <w:rFonts w:eastAsia="Times New Roman" w:cstheme="minorHAnsi"/>
          <w:lang w:eastAsia="en-NL"/>
        </w:rPr>
        <w:t>heterogeneity is observed (I2 &gt;=50% or P &lt;0.1), the random</w:t>
      </w:r>
      <w:r w:rsidR="0042466A" w:rsidRPr="00DA1E82">
        <w:rPr>
          <w:rFonts w:eastAsia="Times New Roman" w:cstheme="minorHAnsi"/>
          <w:lang w:val="en-GB" w:eastAsia="en-NL"/>
        </w:rPr>
        <w:t xml:space="preserve"> </w:t>
      </w:r>
      <w:r w:rsidRPr="00DA1E82">
        <w:rPr>
          <w:rFonts w:eastAsia="Times New Roman" w:cstheme="minorHAnsi"/>
          <w:lang w:eastAsia="en-NL"/>
        </w:rPr>
        <w:t>effects model will be chosen. If heterogeneity is substantial, we</w:t>
      </w:r>
      <w:r w:rsidR="0042466A" w:rsidRPr="00DA1E82">
        <w:rPr>
          <w:rFonts w:eastAsia="Times New Roman" w:cstheme="minorHAnsi"/>
          <w:lang w:val="en-GB" w:eastAsia="en-NL"/>
        </w:rPr>
        <w:t xml:space="preserve"> </w:t>
      </w:r>
      <w:r w:rsidRPr="00DA1E82">
        <w:rPr>
          <w:rFonts w:eastAsia="Times New Roman" w:cstheme="minorHAnsi"/>
          <w:lang w:eastAsia="en-NL"/>
        </w:rPr>
        <w:t>will not perform a meta-analysis; a narrative, qualitative</w:t>
      </w:r>
      <w:r w:rsidR="0042466A" w:rsidRPr="00DA1E82">
        <w:rPr>
          <w:rFonts w:eastAsia="Times New Roman" w:cstheme="minorHAnsi"/>
          <w:lang w:val="en-GB" w:eastAsia="en-NL"/>
        </w:rPr>
        <w:t xml:space="preserve"> </w:t>
      </w:r>
      <w:r w:rsidRPr="00DA1E82">
        <w:rPr>
          <w:rFonts w:eastAsia="Times New Roman" w:cstheme="minorHAnsi"/>
          <w:lang w:eastAsia="en-NL"/>
        </w:rPr>
        <w:t>summary will be done</w:t>
      </w:r>
      <w:r w:rsidR="00AC5E91">
        <w:rPr>
          <w:rFonts w:eastAsia="Times New Roman" w:cstheme="minorHAnsi"/>
          <w:lang w:val="en-GB" w:eastAsia="en-NL"/>
        </w:rPr>
        <w:t xml:space="preserve"> instead</w:t>
      </w:r>
      <w:r w:rsidRPr="00DA1E82">
        <w:rPr>
          <w:rFonts w:eastAsia="Times New Roman" w:cstheme="minorHAnsi"/>
          <w:lang w:eastAsia="en-NL"/>
        </w:rPr>
        <w:t>.</w:t>
      </w:r>
    </w:p>
    <w:p w14:paraId="4894B994" w14:textId="77777777" w:rsidR="00BF62B5" w:rsidRPr="00DA1E82" w:rsidRDefault="00BF62B5" w:rsidP="00304CEB">
      <w:pPr>
        <w:pStyle w:val="NoSpacing"/>
        <w:rPr>
          <w:rFonts w:cstheme="minorHAnsi"/>
        </w:rPr>
      </w:pPr>
    </w:p>
    <w:p w14:paraId="07101749" w14:textId="7AC4579D" w:rsidR="00A54C83" w:rsidRPr="00DA1E82" w:rsidRDefault="00A54C83" w:rsidP="00304CEB">
      <w:pPr>
        <w:pStyle w:val="NoSpacing"/>
        <w:rPr>
          <w:rFonts w:cstheme="minorHAnsi"/>
          <w:i/>
          <w:iCs/>
          <w:lang w:val="en-GB"/>
        </w:rPr>
      </w:pPr>
      <w:r w:rsidRPr="00DA1E82">
        <w:rPr>
          <w:rFonts w:cstheme="minorHAnsi"/>
          <w:i/>
          <w:iCs/>
        </w:rPr>
        <w:t>Item 15c. Describe any proposed additional</w:t>
      </w:r>
      <w:r w:rsidRPr="00DA1E82">
        <w:rPr>
          <w:rFonts w:cstheme="minorHAnsi"/>
          <w:i/>
          <w:iCs/>
          <w:lang w:val="en-GB"/>
        </w:rPr>
        <w:t xml:space="preserve"> </w:t>
      </w:r>
      <w:r w:rsidRPr="00DA1E82">
        <w:rPr>
          <w:rFonts w:cstheme="minorHAnsi"/>
          <w:i/>
          <w:iCs/>
        </w:rPr>
        <w:t>analyses (e.g., sensitivity or subgroup analyses,</w:t>
      </w:r>
      <w:r w:rsidRPr="00DA1E82">
        <w:rPr>
          <w:rFonts w:cstheme="minorHAnsi"/>
          <w:i/>
          <w:iCs/>
          <w:lang w:val="en-GB"/>
        </w:rPr>
        <w:t xml:space="preserve"> </w:t>
      </w:r>
      <w:r w:rsidRPr="00DA1E82">
        <w:rPr>
          <w:rFonts w:cstheme="minorHAnsi"/>
          <w:i/>
          <w:iCs/>
        </w:rPr>
        <w:t>meta-regression)</w:t>
      </w:r>
      <w:r w:rsidRPr="00DA1E82">
        <w:rPr>
          <w:rFonts w:cstheme="minorHAnsi"/>
          <w:i/>
          <w:iCs/>
          <w:lang w:val="en-GB"/>
        </w:rPr>
        <w:t>.</w:t>
      </w:r>
    </w:p>
    <w:p w14:paraId="2C44FE5D" w14:textId="7F772755" w:rsidR="0009231F" w:rsidRPr="00DA1E82" w:rsidRDefault="00572FEF" w:rsidP="00304CEB">
      <w:pPr>
        <w:pStyle w:val="NoSpacing"/>
        <w:rPr>
          <w:rFonts w:cstheme="minorHAnsi"/>
          <w:lang w:val="en-GB"/>
        </w:rPr>
      </w:pPr>
      <w:r w:rsidRPr="00DA1E82">
        <w:rPr>
          <w:rFonts w:cstheme="minorHAnsi"/>
          <w:lang w:val="en-GB"/>
        </w:rPr>
        <w:t>In addition to the main analysis, w</w:t>
      </w:r>
      <w:r w:rsidR="0009231F" w:rsidRPr="00DA1E82">
        <w:rPr>
          <w:rFonts w:cstheme="minorHAnsi"/>
          <w:lang w:val="en-GB"/>
        </w:rPr>
        <w:t xml:space="preserve">e will conduct a </w:t>
      </w:r>
      <w:bookmarkStart w:id="266" w:name="_Hlk106972142"/>
      <w:r w:rsidR="0009231F" w:rsidRPr="00DA1E82">
        <w:rPr>
          <w:rFonts w:cstheme="minorHAnsi"/>
          <w:lang w:val="en-GB"/>
        </w:rPr>
        <w:t>sensitivity analysis</w:t>
      </w:r>
      <w:r w:rsidR="008D03D0" w:rsidRPr="00DA1E82">
        <w:rPr>
          <w:rFonts w:cstheme="minorHAnsi"/>
          <w:lang w:val="en-GB"/>
        </w:rPr>
        <w:t xml:space="preserve">, </w:t>
      </w:r>
      <w:r w:rsidR="0009231F" w:rsidRPr="00DA1E82">
        <w:rPr>
          <w:rFonts w:cstheme="minorHAnsi"/>
          <w:lang w:val="en-GB"/>
        </w:rPr>
        <w:t>a</w:t>
      </w:r>
      <w:r w:rsidR="008D03D0" w:rsidRPr="00DA1E82">
        <w:rPr>
          <w:rFonts w:cstheme="minorHAnsi"/>
          <w:lang w:val="en-GB"/>
        </w:rPr>
        <w:t xml:space="preserve"> subgroup </w:t>
      </w:r>
      <w:r w:rsidR="006C4722" w:rsidRPr="00DA1E82">
        <w:rPr>
          <w:rFonts w:cstheme="minorHAnsi"/>
          <w:lang w:val="en-GB"/>
        </w:rPr>
        <w:t>analysis,</w:t>
      </w:r>
      <w:r w:rsidR="008D03D0" w:rsidRPr="00DA1E82">
        <w:rPr>
          <w:rFonts w:cstheme="minorHAnsi"/>
          <w:lang w:val="en-GB"/>
        </w:rPr>
        <w:t xml:space="preserve"> and</w:t>
      </w:r>
      <w:r w:rsidR="0009231F" w:rsidRPr="00DA1E82">
        <w:rPr>
          <w:rFonts w:cstheme="minorHAnsi"/>
          <w:lang w:val="en-GB"/>
        </w:rPr>
        <w:t xml:space="preserve"> </w:t>
      </w:r>
      <w:r w:rsidR="006C4722" w:rsidRPr="00DA1E82">
        <w:rPr>
          <w:rFonts w:cstheme="minorHAnsi"/>
          <w:lang w:val="en-GB"/>
        </w:rPr>
        <w:t xml:space="preserve">a </w:t>
      </w:r>
      <w:r w:rsidR="0009231F" w:rsidRPr="00DA1E82">
        <w:rPr>
          <w:rFonts w:cstheme="minorHAnsi"/>
          <w:lang w:val="en-GB"/>
        </w:rPr>
        <w:t>meta-regression</w:t>
      </w:r>
      <w:r w:rsidR="00F35776" w:rsidRPr="00DA1E82">
        <w:rPr>
          <w:rFonts w:cstheme="minorHAnsi"/>
          <w:lang w:val="en-GB"/>
        </w:rPr>
        <w:t xml:space="preserve"> </w:t>
      </w:r>
      <w:bookmarkEnd w:id="266"/>
      <w:r w:rsidR="00895A8A">
        <w:rPr>
          <w:rFonts w:cstheme="minorHAnsi"/>
          <w:lang w:val="en-GB"/>
        </w:rPr>
        <w:t>in</w:t>
      </w:r>
      <w:r w:rsidR="00F35776" w:rsidRPr="00DA1E82">
        <w:rPr>
          <w:rFonts w:cstheme="minorHAnsi"/>
          <w:lang w:val="en-GB"/>
        </w:rPr>
        <w:t xml:space="preserve"> the MASEM context.</w:t>
      </w:r>
    </w:p>
    <w:p w14:paraId="7D87B527" w14:textId="77777777" w:rsidR="002725EF" w:rsidRPr="00DA1E82" w:rsidRDefault="002725EF" w:rsidP="00304CEB">
      <w:pPr>
        <w:pStyle w:val="NoSpacing"/>
        <w:rPr>
          <w:rFonts w:cstheme="minorHAnsi"/>
          <w:lang w:val="en-GB"/>
        </w:rPr>
      </w:pPr>
    </w:p>
    <w:p w14:paraId="69B0005F" w14:textId="338F1A34"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15d. If quantitative synthesis is not</w:t>
      </w:r>
      <w:r w:rsidRPr="00DA1E82">
        <w:rPr>
          <w:rFonts w:cstheme="minorHAnsi"/>
          <w:i/>
          <w:iCs/>
          <w:lang w:val="en-GB"/>
        </w:rPr>
        <w:t xml:space="preserve"> </w:t>
      </w:r>
      <w:r w:rsidRPr="00DA1E82">
        <w:rPr>
          <w:rFonts w:cstheme="minorHAnsi"/>
          <w:i/>
          <w:iCs/>
        </w:rPr>
        <w:t>appropriate, describe the type of summary</w:t>
      </w:r>
      <w:r w:rsidRPr="00DA1E82">
        <w:rPr>
          <w:rFonts w:cstheme="minorHAnsi"/>
          <w:i/>
          <w:iCs/>
          <w:lang w:val="en-GB"/>
        </w:rPr>
        <w:t xml:space="preserve"> </w:t>
      </w:r>
      <w:r w:rsidRPr="00DA1E82">
        <w:rPr>
          <w:rFonts w:cstheme="minorHAnsi"/>
          <w:i/>
          <w:iCs/>
        </w:rPr>
        <w:t>planned</w:t>
      </w:r>
      <w:r w:rsidRPr="00DA1E82">
        <w:rPr>
          <w:rFonts w:cstheme="minorHAnsi"/>
          <w:i/>
          <w:iCs/>
          <w:lang w:val="en-GB"/>
        </w:rPr>
        <w:t>.</w:t>
      </w:r>
    </w:p>
    <w:p w14:paraId="13ED07F9" w14:textId="53D71B61" w:rsidR="00A54C83" w:rsidRPr="00DA1E82" w:rsidRDefault="00A52215" w:rsidP="00304CEB">
      <w:pPr>
        <w:pStyle w:val="NoSpacing"/>
        <w:rPr>
          <w:rFonts w:cstheme="minorHAnsi"/>
          <w:lang w:val="en-GB"/>
        </w:rPr>
      </w:pPr>
      <w:r w:rsidRPr="00DA1E82">
        <w:rPr>
          <w:rFonts w:cstheme="minorHAnsi"/>
          <w:lang w:val="en-GB"/>
        </w:rPr>
        <w:t>If quantitative synthesis is not appropriate, a</w:t>
      </w:r>
      <w:r w:rsidRPr="00DA1E82">
        <w:rPr>
          <w:rFonts w:cstheme="minorHAnsi"/>
        </w:rPr>
        <w:t xml:space="preserve"> systematic narrative synthesis will be provided with</w:t>
      </w:r>
      <w:r w:rsidRPr="00DA1E82">
        <w:rPr>
          <w:rFonts w:cstheme="minorHAnsi"/>
          <w:lang w:val="en-GB"/>
        </w:rPr>
        <w:t xml:space="preserve"> </w:t>
      </w:r>
      <w:r w:rsidRPr="00DA1E82">
        <w:rPr>
          <w:rFonts w:cstheme="minorHAnsi"/>
        </w:rPr>
        <w:t>information presented in the text and tables to summarise and</w:t>
      </w:r>
      <w:r w:rsidRPr="00DA1E82">
        <w:rPr>
          <w:rFonts w:cstheme="minorHAnsi"/>
          <w:lang w:val="en-GB"/>
        </w:rPr>
        <w:t xml:space="preserve"> </w:t>
      </w:r>
      <w:r w:rsidRPr="00DA1E82">
        <w:rPr>
          <w:rFonts w:cstheme="minorHAnsi"/>
        </w:rPr>
        <w:t xml:space="preserve">explain the characteristics and </w:t>
      </w:r>
      <w:r w:rsidRPr="00DA1E82">
        <w:rPr>
          <w:rFonts w:cstheme="minorHAnsi"/>
        </w:rPr>
        <w:lastRenderedPageBreak/>
        <w:t>findings of the included studies.</w:t>
      </w:r>
      <w:r w:rsidRPr="00DA1E82">
        <w:rPr>
          <w:rFonts w:cstheme="minorHAnsi"/>
          <w:lang w:val="en-GB"/>
        </w:rPr>
        <w:t xml:space="preserve"> </w:t>
      </w:r>
      <w:r w:rsidRPr="00DA1E82">
        <w:rPr>
          <w:rFonts w:cstheme="minorHAnsi"/>
        </w:rPr>
        <w:t>The narrative synthesis will explore the relationship and findings</w:t>
      </w:r>
      <w:r w:rsidRPr="00DA1E82">
        <w:rPr>
          <w:rFonts w:cstheme="minorHAnsi"/>
          <w:lang w:val="en-GB"/>
        </w:rPr>
        <w:t xml:space="preserve"> </w:t>
      </w:r>
      <w:r w:rsidRPr="00DA1E82">
        <w:rPr>
          <w:rFonts w:cstheme="minorHAnsi"/>
        </w:rPr>
        <w:t>both within and between the included studies</w:t>
      </w:r>
      <w:r w:rsidR="00B00D2E" w:rsidRPr="00DA1E82">
        <w:rPr>
          <w:rFonts w:cstheme="minorHAnsi"/>
          <w:lang w:val="en-GB"/>
        </w:rPr>
        <w:t>.</w:t>
      </w:r>
    </w:p>
    <w:p w14:paraId="62BD3C5F" w14:textId="77777777" w:rsidR="002725EF" w:rsidRPr="00DA1E82" w:rsidRDefault="002725EF" w:rsidP="00304CEB">
      <w:pPr>
        <w:pStyle w:val="NoSpacing"/>
        <w:rPr>
          <w:rFonts w:cstheme="minorHAnsi"/>
          <w:lang w:val="en-GB"/>
        </w:rPr>
      </w:pPr>
    </w:p>
    <w:p w14:paraId="4518F83D" w14:textId="1D6130F2" w:rsidR="00A54C83" w:rsidRPr="00DA1E82" w:rsidRDefault="00A54C83" w:rsidP="00304CEB">
      <w:pPr>
        <w:pStyle w:val="NoSpacing"/>
        <w:rPr>
          <w:rFonts w:cstheme="minorHAnsi"/>
          <w:b/>
          <w:bCs/>
          <w:lang w:val="en-GB"/>
        </w:rPr>
      </w:pPr>
      <w:r w:rsidRPr="00DA1E82">
        <w:rPr>
          <w:rFonts w:cstheme="minorHAnsi"/>
          <w:b/>
          <w:bCs/>
          <w:lang w:val="en-GB"/>
        </w:rPr>
        <w:t>Meta-bias(es)</w:t>
      </w:r>
      <w:r w:rsidR="00714C9B" w:rsidRPr="00DA1E82">
        <w:rPr>
          <w:rFonts w:cstheme="minorHAnsi"/>
          <w:b/>
          <w:bCs/>
          <w:lang w:val="en-GB"/>
        </w:rPr>
        <w:t>.</w:t>
      </w:r>
    </w:p>
    <w:p w14:paraId="34BA2B55" w14:textId="0686C1C5" w:rsidR="00A54C83" w:rsidRPr="00DA1E82" w:rsidRDefault="00A54C83" w:rsidP="00304CEB">
      <w:pPr>
        <w:pStyle w:val="NoSpacing"/>
        <w:rPr>
          <w:rFonts w:cstheme="minorHAnsi"/>
          <w:i/>
          <w:iCs/>
          <w:lang w:val="en-GB"/>
        </w:rPr>
      </w:pPr>
      <w:r w:rsidRPr="00DA1E82">
        <w:rPr>
          <w:rFonts w:cstheme="minorHAnsi"/>
          <w:i/>
          <w:iCs/>
        </w:rPr>
        <w:t>Item 16. Specify any planned assessment of</w:t>
      </w:r>
      <w:r w:rsidRPr="00DA1E82">
        <w:rPr>
          <w:rFonts w:cstheme="minorHAnsi"/>
          <w:i/>
          <w:iCs/>
          <w:lang w:val="en-GB"/>
        </w:rPr>
        <w:t xml:space="preserve"> </w:t>
      </w:r>
      <w:r w:rsidRPr="00DA1E82">
        <w:rPr>
          <w:rFonts w:cstheme="minorHAnsi"/>
          <w:i/>
          <w:iCs/>
        </w:rPr>
        <w:t>meta-bias(es) (such as publication bias across</w:t>
      </w:r>
      <w:r w:rsidRPr="00DA1E82">
        <w:rPr>
          <w:rFonts w:cstheme="minorHAnsi"/>
          <w:i/>
          <w:iCs/>
          <w:lang w:val="en-GB"/>
        </w:rPr>
        <w:t xml:space="preserve"> </w:t>
      </w:r>
      <w:r w:rsidRPr="00DA1E82">
        <w:rPr>
          <w:rFonts w:cstheme="minorHAnsi"/>
          <w:i/>
          <w:iCs/>
        </w:rPr>
        <w:t>studies, selective reporting within studies)</w:t>
      </w:r>
      <w:r w:rsidRPr="00DA1E82">
        <w:rPr>
          <w:rFonts w:cstheme="minorHAnsi"/>
          <w:i/>
          <w:iCs/>
          <w:lang w:val="en-GB"/>
        </w:rPr>
        <w:t>.</w:t>
      </w:r>
    </w:p>
    <w:p w14:paraId="64FDB468" w14:textId="441EC66D" w:rsidR="00465C74" w:rsidRPr="00DA1E82" w:rsidRDefault="00465C74" w:rsidP="00465C74">
      <w:pPr>
        <w:pStyle w:val="NoSpacing"/>
        <w:rPr>
          <w:rFonts w:cstheme="minorHAnsi"/>
          <w:lang w:val="en-GB"/>
        </w:rPr>
      </w:pPr>
      <w:r w:rsidRPr="00DA1E82">
        <w:rPr>
          <w:rFonts w:cstheme="minorHAnsi"/>
          <w:lang w:val="en-GB"/>
        </w:rPr>
        <w:t xml:space="preserve">We will conduct </w:t>
      </w:r>
      <w:r w:rsidR="004672F6" w:rsidRPr="00DA1E82">
        <w:rPr>
          <w:rFonts w:cstheme="minorHAnsi"/>
          <w:lang w:val="en-GB"/>
        </w:rPr>
        <w:t xml:space="preserve">publication bias and </w:t>
      </w:r>
      <w:r w:rsidRPr="00DA1E82">
        <w:rPr>
          <w:rFonts w:cstheme="minorHAnsi"/>
          <w:lang w:val="en-GB"/>
        </w:rPr>
        <w:t>sensitivity analys</w:t>
      </w:r>
      <w:r w:rsidR="0056612D" w:rsidRPr="00DA1E82">
        <w:rPr>
          <w:rFonts w:cstheme="minorHAnsi"/>
          <w:lang w:val="en-GB"/>
        </w:rPr>
        <w:t>e</w:t>
      </w:r>
      <w:r w:rsidRPr="00DA1E82">
        <w:rPr>
          <w:rFonts w:cstheme="minorHAnsi"/>
          <w:lang w:val="en-GB"/>
        </w:rPr>
        <w:t>s</w:t>
      </w:r>
      <w:r w:rsidR="000202EF" w:rsidRPr="00DA1E82">
        <w:rPr>
          <w:rFonts w:cstheme="minorHAnsi"/>
          <w:lang w:val="en-GB"/>
        </w:rPr>
        <w:t xml:space="preserve"> to investigate meta-bias(es)</w:t>
      </w:r>
      <w:r w:rsidR="004672F6" w:rsidRPr="00DA1E82">
        <w:rPr>
          <w:rFonts w:cstheme="minorHAnsi"/>
          <w:lang w:val="en-GB"/>
        </w:rPr>
        <w:t xml:space="preserve">. </w:t>
      </w:r>
    </w:p>
    <w:p w14:paraId="29393A61" w14:textId="77777777" w:rsidR="00D528F5" w:rsidRPr="00DA1E82" w:rsidRDefault="00D528F5" w:rsidP="00304CEB">
      <w:pPr>
        <w:pStyle w:val="NoSpacing"/>
        <w:rPr>
          <w:rFonts w:cstheme="minorHAnsi"/>
        </w:rPr>
      </w:pPr>
    </w:p>
    <w:p w14:paraId="2B83D06D" w14:textId="2E2A0727" w:rsidR="00A54C83" w:rsidRPr="00DA1E82" w:rsidRDefault="00A54C83" w:rsidP="00304CEB">
      <w:pPr>
        <w:pStyle w:val="NoSpacing"/>
        <w:rPr>
          <w:rFonts w:cstheme="minorHAnsi"/>
          <w:b/>
          <w:bCs/>
          <w:lang w:val="en-GB"/>
        </w:rPr>
      </w:pPr>
      <w:r w:rsidRPr="00DA1E82">
        <w:rPr>
          <w:rFonts w:cstheme="minorHAnsi"/>
          <w:b/>
          <w:bCs/>
        </w:rPr>
        <w:t>Confidence in cumulative estimate</w:t>
      </w:r>
      <w:r w:rsidR="00714C9B" w:rsidRPr="00DA1E82">
        <w:rPr>
          <w:rFonts w:cstheme="minorHAnsi"/>
          <w:b/>
          <w:bCs/>
          <w:lang w:val="en-GB"/>
        </w:rPr>
        <w:t>.</w:t>
      </w:r>
    </w:p>
    <w:p w14:paraId="4E8F9503" w14:textId="6A33FF29" w:rsidR="00A54C83" w:rsidRPr="00DA1E82" w:rsidRDefault="00A54C83" w:rsidP="00304CEB">
      <w:pPr>
        <w:pStyle w:val="NoSpacing"/>
        <w:rPr>
          <w:rFonts w:cstheme="minorHAnsi"/>
          <w:i/>
          <w:iCs/>
          <w:lang w:val="en-GB"/>
        </w:rPr>
      </w:pPr>
      <w:r w:rsidRPr="00DA1E82">
        <w:rPr>
          <w:rFonts w:cstheme="minorHAnsi"/>
          <w:i/>
          <w:iCs/>
          <w:lang w:val="en-GB"/>
        </w:rPr>
        <w:t>I</w:t>
      </w:r>
      <w:proofErr w:type="spellStart"/>
      <w:r w:rsidRPr="00DA1E82">
        <w:rPr>
          <w:rFonts w:cstheme="minorHAnsi"/>
          <w:i/>
          <w:iCs/>
        </w:rPr>
        <w:t>tem</w:t>
      </w:r>
      <w:proofErr w:type="spellEnd"/>
      <w:r w:rsidRPr="00DA1E82">
        <w:rPr>
          <w:rFonts w:cstheme="minorHAnsi"/>
          <w:i/>
          <w:iCs/>
        </w:rPr>
        <w:t xml:space="preserve"> 17. Describe how the strength of the body</w:t>
      </w:r>
      <w:r w:rsidRPr="00DA1E82">
        <w:rPr>
          <w:rFonts w:cstheme="minorHAnsi"/>
          <w:i/>
          <w:iCs/>
          <w:lang w:val="en-GB"/>
        </w:rPr>
        <w:t xml:space="preserve"> </w:t>
      </w:r>
      <w:r w:rsidRPr="00DA1E82">
        <w:rPr>
          <w:rFonts w:cstheme="minorHAnsi"/>
          <w:i/>
          <w:iCs/>
        </w:rPr>
        <w:t>of evidence will be assessed (such as GRADE)</w:t>
      </w:r>
      <w:r w:rsidRPr="00DA1E82">
        <w:rPr>
          <w:rFonts w:cstheme="minorHAnsi"/>
          <w:i/>
          <w:iCs/>
          <w:lang w:val="en-GB"/>
        </w:rPr>
        <w:t>.</w:t>
      </w:r>
    </w:p>
    <w:p w14:paraId="67D0B6F0" w14:textId="5E2DEF61" w:rsidR="008864B3" w:rsidRPr="00DA1E82" w:rsidRDefault="004672F6" w:rsidP="00304CEB">
      <w:pPr>
        <w:pStyle w:val="NoSpacing"/>
        <w:rPr>
          <w:rFonts w:cstheme="minorHAnsi"/>
          <w:lang w:val="en-GB"/>
        </w:rPr>
      </w:pPr>
      <w:r w:rsidRPr="00DA1E82">
        <w:rPr>
          <w:rFonts w:cstheme="minorHAnsi"/>
        </w:rPr>
        <w:t>The quality of evidence for all outcomes will be judged using</w:t>
      </w:r>
      <w:r w:rsidRPr="00DA1E82">
        <w:rPr>
          <w:rFonts w:cstheme="minorHAnsi"/>
          <w:lang w:val="en-GB"/>
        </w:rPr>
        <w:t xml:space="preserve"> </w:t>
      </w:r>
      <w:r w:rsidRPr="00DA1E82">
        <w:rPr>
          <w:rFonts w:cstheme="minorHAnsi"/>
        </w:rPr>
        <w:t>the Grading of Recommendations Assessment, Development</w:t>
      </w:r>
      <w:r w:rsidRPr="00DA1E82">
        <w:rPr>
          <w:rFonts w:cstheme="minorHAnsi"/>
          <w:lang w:val="en-GB"/>
        </w:rPr>
        <w:t xml:space="preserve"> </w:t>
      </w:r>
      <w:r w:rsidRPr="00DA1E82">
        <w:rPr>
          <w:rFonts w:cstheme="minorHAnsi"/>
        </w:rPr>
        <w:t>and Evaluation</w:t>
      </w:r>
      <w:r w:rsidR="00F123E0" w:rsidRPr="00DA1E82">
        <w:rPr>
          <w:rFonts w:cstheme="minorHAnsi"/>
          <w:lang w:val="en-GB"/>
        </w:rPr>
        <w:t xml:space="preserve"> (GRADE)</w:t>
      </w:r>
      <w:r w:rsidRPr="00DA1E82">
        <w:rPr>
          <w:rFonts w:cstheme="minorHAnsi"/>
        </w:rPr>
        <w:t xml:space="preserve"> working group methodology. The quality of</w:t>
      </w:r>
      <w:r w:rsidRPr="00DA1E82">
        <w:rPr>
          <w:rFonts w:cstheme="minorHAnsi"/>
          <w:lang w:val="en-GB"/>
        </w:rPr>
        <w:t xml:space="preserve"> </w:t>
      </w:r>
      <w:r w:rsidRPr="00DA1E82">
        <w:rPr>
          <w:rFonts w:cstheme="minorHAnsi"/>
        </w:rPr>
        <w:t>evidence will be assessed across the domains of risk of bias,</w:t>
      </w:r>
      <w:r w:rsidRPr="00DA1E82">
        <w:rPr>
          <w:rFonts w:cstheme="minorHAnsi"/>
          <w:lang w:val="en-GB"/>
        </w:rPr>
        <w:t xml:space="preserve"> </w:t>
      </w:r>
      <w:r w:rsidRPr="00DA1E82">
        <w:rPr>
          <w:rFonts w:cstheme="minorHAnsi"/>
        </w:rPr>
        <w:t xml:space="preserve">consistency, directness, </w:t>
      </w:r>
      <w:r w:rsidR="0056612D" w:rsidRPr="00DA1E82">
        <w:rPr>
          <w:rFonts w:cstheme="minorHAnsi"/>
        </w:rPr>
        <w:t>precision,</w:t>
      </w:r>
      <w:r w:rsidRPr="00DA1E82">
        <w:rPr>
          <w:rFonts w:cstheme="minorHAnsi"/>
        </w:rPr>
        <w:t xml:space="preserve"> and publication bias.</w:t>
      </w:r>
      <w:r w:rsidRPr="00DA1E82">
        <w:rPr>
          <w:rFonts w:cstheme="minorHAnsi"/>
          <w:lang w:val="en-GB"/>
        </w:rPr>
        <w:t xml:space="preserve"> </w:t>
      </w:r>
      <w:r w:rsidRPr="00DA1E82">
        <w:rPr>
          <w:rFonts w:cstheme="minorHAnsi"/>
        </w:rPr>
        <w:t>Additional domains may be considered where appropriate.</w:t>
      </w:r>
      <w:r w:rsidRPr="00DA1E82">
        <w:rPr>
          <w:rFonts w:cstheme="minorHAnsi"/>
          <w:lang w:val="en-GB"/>
        </w:rPr>
        <w:t xml:space="preserve"> </w:t>
      </w:r>
      <w:r w:rsidRPr="00DA1E82">
        <w:rPr>
          <w:rFonts w:cstheme="minorHAnsi"/>
        </w:rPr>
        <w:t>Quality will be adjudicated as high (further research is very</w:t>
      </w:r>
      <w:r w:rsidRPr="00DA1E82">
        <w:rPr>
          <w:rFonts w:cstheme="minorHAnsi"/>
          <w:lang w:val="en-GB"/>
        </w:rPr>
        <w:t xml:space="preserve"> </w:t>
      </w:r>
      <w:r w:rsidRPr="00DA1E82">
        <w:rPr>
          <w:rFonts w:cstheme="minorHAnsi"/>
        </w:rPr>
        <w:t>unlikely to change our confidence in the estimate of effect),</w:t>
      </w:r>
      <w:r w:rsidRPr="00DA1E82">
        <w:rPr>
          <w:rFonts w:cstheme="minorHAnsi"/>
          <w:lang w:val="en-GB"/>
        </w:rPr>
        <w:t xml:space="preserve"> </w:t>
      </w:r>
      <w:r w:rsidRPr="00DA1E82">
        <w:rPr>
          <w:rFonts w:cstheme="minorHAnsi"/>
        </w:rPr>
        <w:t>moderate (further research is likely to have an important impact</w:t>
      </w:r>
      <w:r w:rsidRPr="00DA1E82">
        <w:rPr>
          <w:rFonts w:cstheme="minorHAnsi"/>
          <w:lang w:val="en-GB"/>
        </w:rPr>
        <w:t xml:space="preserve"> </w:t>
      </w:r>
      <w:r w:rsidRPr="00DA1E82">
        <w:rPr>
          <w:rFonts w:cstheme="minorHAnsi"/>
        </w:rPr>
        <w:t>on our confidence in the estimate of effect and may change the</w:t>
      </w:r>
      <w:r w:rsidRPr="00DA1E82">
        <w:rPr>
          <w:rFonts w:cstheme="minorHAnsi"/>
          <w:lang w:val="en-GB"/>
        </w:rPr>
        <w:t xml:space="preserve"> </w:t>
      </w:r>
      <w:r w:rsidRPr="00DA1E82">
        <w:rPr>
          <w:rFonts w:cstheme="minorHAnsi"/>
        </w:rPr>
        <w:t>estimate), low (further research is very likely to have an</w:t>
      </w:r>
      <w:r w:rsidRPr="00DA1E82">
        <w:rPr>
          <w:rFonts w:cstheme="minorHAnsi"/>
          <w:lang w:val="en-GB"/>
        </w:rPr>
        <w:t xml:space="preserve"> </w:t>
      </w:r>
      <w:r w:rsidRPr="00DA1E82">
        <w:rPr>
          <w:rFonts w:cstheme="minorHAnsi"/>
        </w:rPr>
        <w:t>important impact on our confidence in the estimate of effect</w:t>
      </w:r>
      <w:r w:rsidRPr="00DA1E82">
        <w:rPr>
          <w:rFonts w:cstheme="minorHAnsi"/>
          <w:lang w:val="en-GB"/>
        </w:rPr>
        <w:t xml:space="preserve"> </w:t>
      </w:r>
      <w:r w:rsidRPr="00DA1E82">
        <w:rPr>
          <w:rFonts w:cstheme="minorHAnsi"/>
        </w:rPr>
        <w:t>and is likely to change the estimate), or very low (very uncertain</w:t>
      </w:r>
      <w:r w:rsidRPr="00DA1E82">
        <w:rPr>
          <w:rFonts w:cstheme="minorHAnsi"/>
          <w:lang w:val="en-GB"/>
        </w:rPr>
        <w:t xml:space="preserve"> </w:t>
      </w:r>
      <w:r w:rsidRPr="00DA1E82">
        <w:rPr>
          <w:rFonts w:cstheme="minorHAnsi"/>
        </w:rPr>
        <w:t>about the estimate of effect).</w:t>
      </w:r>
    </w:p>
    <w:p w14:paraId="03413F8B" w14:textId="77777777" w:rsidR="00D528F5" w:rsidRPr="00DA1E82" w:rsidRDefault="00D528F5" w:rsidP="00304CEB">
      <w:pPr>
        <w:pStyle w:val="NoSpacing"/>
        <w:rPr>
          <w:rFonts w:cstheme="minorHAnsi"/>
          <w:lang w:val="en-GB"/>
        </w:rPr>
      </w:pPr>
    </w:p>
    <w:p w14:paraId="1F26648B" w14:textId="27F6C82D" w:rsidR="008864B3" w:rsidRPr="00DA1E82" w:rsidRDefault="008864B3" w:rsidP="00304CEB">
      <w:pPr>
        <w:pStyle w:val="NoSpacing"/>
        <w:rPr>
          <w:rFonts w:cstheme="minorHAnsi"/>
          <w:u w:val="single"/>
          <w:lang w:val="en-GB"/>
        </w:rPr>
      </w:pPr>
      <w:r w:rsidRPr="00DA1E82">
        <w:rPr>
          <w:rFonts w:cstheme="minorHAnsi"/>
          <w:u w:val="single"/>
          <w:lang w:val="en-GB"/>
        </w:rPr>
        <w:t>References</w:t>
      </w:r>
    </w:p>
    <w:p w14:paraId="12983FA9" w14:textId="77777777" w:rsidR="00C57ACD" w:rsidRPr="00DA1E82" w:rsidRDefault="00C57ACD" w:rsidP="00C57ACD">
      <w:pPr>
        <w:pStyle w:val="NoSpacing"/>
        <w:ind w:left="720" w:hanging="720"/>
        <w:rPr>
          <w:rFonts w:cstheme="minorHAnsi"/>
        </w:rPr>
      </w:pPr>
      <w:proofErr w:type="spellStart"/>
      <w:r w:rsidRPr="00DA1E82">
        <w:rPr>
          <w:rFonts w:cstheme="minorHAnsi"/>
        </w:rPr>
        <w:t>Gusenbauer</w:t>
      </w:r>
      <w:proofErr w:type="spellEnd"/>
      <w:r w:rsidRPr="00DA1E82">
        <w:rPr>
          <w:rFonts w:cstheme="minorHAnsi"/>
        </w:rPr>
        <w:t xml:space="preserve">, M., &amp; </w:t>
      </w:r>
      <w:proofErr w:type="spellStart"/>
      <w:r w:rsidRPr="00DA1E82">
        <w:rPr>
          <w:rFonts w:cstheme="minorHAnsi"/>
        </w:rPr>
        <w:t>Haddaway</w:t>
      </w:r>
      <w:proofErr w:type="spellEnd"/>
      <w:r w:rsidRPr="00DA1E82">
        <w:rPr>
          <w:rFonts w:cstheme="minorHAnsi"/>
        </w:rPr>
        <w:t>, N. R. (2020). Which academic search systems are suitable for systematic reviews or meta-analyses? Evaluating retrieval qualities of Google Scholar, PubMed, and 26 other resources. Research synthesis methods, 11(2), 181-217.</w:t>
      </w:r>
    </w:p>
    <w:p w14:paraId="39BFEA9C" w14:textId="13342C1A" w:rsidR="00C57ACD" w:rsidRPr="00DA1E82" w:rsidRDefault="00C57ACD" w:rsidP="00C57ACD">
      <w:pPr>
        <w:pStyle w:val="NoSpacing"/>
        <w:ind w:left="720" w:hanging="720"/>
        <w:rPr>
          <w:rFonts w:cstheme="minorHAnsi"/>
        </w:rPr>
      </w:pPr>
    </w:p>
    <w:p w14:paraId="53B9F629" w14:textId="77777777" w:rsidR="007646AA" w:rsidRPr="007646AA" w:rsidRDefault="007646AA" w:rsidP="007646AA">
      <w:pPr>
        <w:spacing w:after="0" w:line="240" w:lineRule="auto"/>
        <w:ind w:left="720" w:hanging="720"/>
        <w:rPr>
          <w:rFonts w:eastAsia="Times New Roman" w:cstheme="minorHAnsi"/>
          <w:lang w:eastAsia="en-NL"/>
        </w:rPr>
      </w:pPr>
      <w:proofErr w:type="spellStart"/>
      <w:r w:rsidRPr="007646AA">
        <w:rPr>
          <w:rFonts w:eastAsia="Times New Roman" w:cstheme="minorHAnsi"/>
          <w:lang w:eastAsia="en-NL"/>
        </w:rPr>
        <w:t>Nudelman</w:t>
      </w:r>
      <w:proofErr w:type="spellEnd"/>
      <w:r w:rsidRPr="007646AA">
        <w:rPr>
          <w:rFonts w:eastAsia="Times New Roman" w:cstheme="minorHAnsi"/>
          <w:lang w:eastAsia="en-NL"/>
        </w:rPr>
        <w:t xml:space="preserve">, G., &amp; Otto, K. (2020). The development of a new generic risk-of-bias measure for systematic reviews of surveys. </w:t>
      </w:r>
      <w:r w:rsidRPr="007646AA">
        <w:rPr>
          <w:rFonts w:eastAsia="Times New Roman" w:cstheme="minorHAnsi"/>
          <w:i/>
          <w:iCs/>
          <w:lang w:eastAsia="en-NL"/>
        </w:rPr>
        <w:t>Methodology</w:t>
      </w:r>
      <w:r w:rsidRPr="007646AA">
        <w:rPr>
          <w:rFonts w:eastAsia="Times New Roman" w:cstheme="minorHAnsi"/>
          <w:lang w:eastAsia="en-NL"/>
        </w:rPr>
        <w:t xml:space="preserve">, </w:t>
      </w:r>
      <w:r w:rsidRPr="007646AA">
        <w:rPr>
          <w:rFonts w:eastAsia="Times New Roman" w:cstheme="minorHAnsi"/>
          <w:i/>
          <w:iCs/>
          <w:lang w:eastAsia="en-NL"/>
        </w:rPr>
        <w:t>16</w:t>
      </w:r>
      <w:r w:rsidRPr="007646AA">
        <w:rPr>
          <w:rFonts w:eastAsia="Times New Roman" w:cstheme="minorHAnsi"/>
          <w:lang w:eastAsia="en-NL"/>
        </w:rPr>
        <w:t>(4), 278-298.</w:t>
      </w:r>
    </w:p>
    <w:p w14:paraId="33B8B4F2" w14:textId="77777777" w:rsidR="007646AA" w:rsidRPr="00DA1E82" w:rsidRDefault="007646AA" w:rsidP="007646AA">
      <w:pPr>
        <w:pStyle w:val="NoSpacing"/>
        <w:ind w:left="720" w:hanging="720"/>
        <w:rPr>
          <w:rFonts w:cstheme="minorHAnsi"/>
        </w:rPr>
      </w:pPr>
    </w:p>
    <w:p w14:paraId="1748FC1E" w14:textId="50BB3A7F" w:rsidR="008864B3" w:rsidRPr="00DA1E82" w:rsidRDefault="008864B3" w:rsidP="00C57ACD">
      <w:pPr>
        <w:pStyle w:val="NoSpacing"/>
        <w:ind w:left="720" w:hanging="720"/>
        <w:rPr>
          <w:rFonts w:cstheme="minorHAnsi"/>
        </w:rPr>
      </w:pPr>
      <w:r w:rsidRPr="00DA1E82">
        <w:rPr>
          <w:rFonts w:cstheme="minorHAnsi"/>
        </w:rPr>
        <w:t xml:space="preserve">Pettigrew, T. F., Christ, O., Wagner, U., </w:t>
      </w:r>
      <w:proofErr w:type="spellStart"/>
      <w:r w:rsidRPr="00DA1E82">
        <w:rPr>
          <w:rFonts w:cstheme="minorHAnsi"/>
        </w:rPr>
        <w:t>Meertens</w:t>
      </w:r>
      <w:proofErr w:type="spellEnd"/>
      <w:r w:rsidRPr="00DA1E82">
        <w:rPr>
          <w:rFonts w:cstheme="minorHAnsi"/>
        </w:rPr>
        <w:t xml:space="preserve">, R. W., Van Dick, R., &amp; </w:t>
      </w:r>
      <w:proofErr w:type="spellStart"/>
      <w:r w:rsidRPr="00DA1E82">
        <w:rPr>
          <w:rFonts w:cstheme="minorHAnsi"/>
        </w:rPr>
        <w:t>Zick</w:t>
      </w:r>
      <w:proofErr w:type="spellEnd"/>
      <w:r w:rsidRPr="00DA1E82">
        <w:rPr>
          <w:rFonts w:cstheme="minorHAnsi"/>
        </w:rPr>
        <w:t>, A. (2008). Relative deprivation and intergroup prejudice. Journal of Social Issues, 64(2), 385-401.</w:t>
      </w:r>
    </w:p>
    <w:p w14:paraId="09C674F0" w14:textId="77777777" w:rsidR="0052004D" w:rsidRPr="00DA1E82" w:rsidRDefault="0052004D" w:rsidP="0052004D">
      <w:pPr>
        <w:pStyle w:val="NoSpacing"/>
        <w:rPr>
          <w:rFonts w:cstheme="minorHAnsi"/>
        </w:rPr>
      </w:pPr>
    </w:p>
    <w:p w14:paraId="0E087D10" w14:textId="52EDD9B9" w:rsidR="0052004D" w:rsidRPr="00DA1E82" w:rsidRDefault="0052004D" w:rsidP="0052004D">
      <w:pPr>
        <w:pStyle w:val="NoSpacing"/>
        <w:ind w:left="720" w:hanging="720"/>
        <w:rPr>
          <w:rFonts w:cstheme="minorHAnsi"/>
        </w:rPr>
      </w:pPr>
      <w:r w:rsidRPr="00DA1E82">
        <w:rPr>
          <w:rFonts w:cstheme="minorHAnsi"/>
        </w:rPr>
        <w:t xml:space="preserve">Radhakrishnan, S., </w:t>
      </w:r>
      <w:proofErr w:type="spellStart"/>
      <w:r w:rsidRPr="00DA1E82">
        <w:rPr>
          <w:rFonts w:cstheme="minorHAnsi"/>
        </w:rPr>
        <w:t>Erbis</w:t>
      </w:r>
      <w:proofErr w:type="spellEnd"/>
      <w:r w:rsidRPr="00DA1E82">
        <w:rPr>
          <w:rFonts w:cstheme="minorHAnsi"/>
        </w:rPr>
        <w:t xml:space="preserve">, S., Isaacs, J. A., &amp; </w:t>
      </w:r>
      <w:proofErr w:type="spellStart"/>
      <w:r w:rsidRPr="00DA1E82">
        <w:rPr>
          <w:rFonts w:cstheme="minorHAnsi"/>
        </w:rPr>
        <w:t>Kamarthi</w:t>
      </w:r>
      <w:proofErr w:type="spellEnd"/>
      <w:r w:rsidRPr="00DA1E82">
        <w:rPr>
          <w:rFonts w:cstheme="minorHAnsi"/>
        </w:rPr>
        <w:t xml:space="preserve">, S. (2017). Novel keyword co-occurrence </w:t>
      </w:r>
    </w:p>
    <w:p w14:paraId="1922BAC4" w14:textId="5BA4576A" w:rsidR="007646AA" w:rsidRPr="00DA1E82" w:rsidRDefault="0052004D" w:rsidP="00AC5E91">
      <w:pPr>
        <w:pStyle w:val="NoSpacing"/>
        <w:ind w:left="720" w:hanging="720"/>
        <w:rPr>
          <w:rFonts w:cstheme="minorHAnsi"/>
        </w:rPr>
      </w:pPr>
      <w:r w:rsidRPr="00DA1E82">
        <w:rPr>
          <w:rFonts w:cstheme="minorHAnsi"/>
        </w:rPr>
        <w:t xml:space="preserve">network-based methods to foster systematic reviews of scientific literature. </w:t>
      </w:r>
      <w:proofErr w:type="spellStart"/>
      <w:r w:rsidRPr="00DA1E82">
        <w:rPr>
          <w:rFonts w:cstheme="minorHAnsi"/>
        </w:rPr>
        <w:t>PloS</w:t>
      </w:r>
      <w:proofErr w:type="spellEnd"/>
      <w:r w:rsidRPr="00DA1E82">
        <w:rPr>
          <w:rFonts w:cstheme="minorHAnsi"/>
        </w:rPr>
        <w:t xml:space="preserve"> one, 12(3), e0172778.</w:t>
      </w:r>
    </w:p>
    <w:sectPr w:rsidR="007646AA" w:rsidRPr="00DA1E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s, J.G. (Jan-Willem)" w:date="2022-08-29T15:39:00Z" w:initials="SJ(W">
    <w:p w14:paraId="492067AB" w14:textId="77777777" w:rsidR="00162584" w:rsidRDefault="00162584" w:rsidP="00C43E4B">
      <w:pPr>
        <w:pStyle w:val="CommentText"/>
      </w:pPr>
      <w:r>
        <w:rPr>
          <w:rStyle w:val="CommentReference"/>
        </w:rPr>
        <w:annotationRef/>
      </w:r>
      <w:r>
        <w:t>Decided to use GitHub as the registry for this study as opposed to the Open Science Framework (OSF).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206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5C4D" w16cex:dateUtc="2022-08-29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2067AB" w16cid:durableId="26B75C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3729" w14:textId="77777777" w:rsidR="008B5FB4" w:rsidRDefault="008B5FB4" w:rsidP="002C2E57">
      <w:pPr>
        <w:spacing w:after="0" w:line="240" w:lineRule="auto"/>
      </w:pPr>
      <w:r>
        <w:separator/>
      </w:r>
    </w:p>
  </w:endnote>
  <w:endnote w:type="continuationSeparator" w:id="0">
    <w:p w14:paraId="3EE7265A" w14:textId="77777777" w:rsidR="008B5FB4" w:rsidRDefault="008B5FB4" w:rsidP="002C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43A2" w14:textId="77777777" w:rsidR="008B5FB4" w:rsidRDefault="008B5FB4" w:rsidP="002C2E57">
      <w:pPr>
        <w:spacing w:after="0" w:line="240" w:lineRule="auto"/>
      </w:pPr>
      <w:r>
        <w:separator/>
      </w:r>
    </w:p>
  </w:footnote>
  <w:footnote w:type="continuationSeparator" w:id="0">
    <w:p w14:paraId="3897136F" w14:textId="77777777" w:rsidR="008B5FB4" w:rsidRDefault="008B5FB4" w:rsidP="002C2E5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s, J.G. (Jan-Willem)">
    <w15:presenceInfo w15:providerId="None" w15:userId="Simons, J.G. (Jan-Will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66"/>
    <w:rsid w:val="00004270"/>
    <w:rsid w:val="00005973"/>
    <w:rsid w:val="0001098C"/>
    <w:rsid w:val="000163C4"/>
    <w:rsid w:val="000202EF"/>
    <w:rsid w:val="000213DA"/>
    <w:rsid w:val="000229C5"/>
    <w:rsid w:val="00033A1B"/>
    <w:rsid w:val="00042255"/>
    <w:rsid w:val="000541DA"/>
    <w:rsid w:val="00055EA2"/>
    <w:rsid w:val="00060129"/>
    <w:rsid w:val="00070FA6"/>
    <w:rsid w:val="00073F65"/>
    <w:rsid w:val="000768A0"/>
    <w:rsid w:val="0009231F"/>
    <w:rsid w:val="000A4BF3"/>
    <w:rsid w:val="000A6DB3"/>
    <w:rsid w:val="000C011F"/>
    <w:rsid w:val="000D0293"/>
    <w:rsid w:val="000D460B"/>
    <w:rsid w:val="000D7D3C"/>
    <w:rsid w:val="000E4192"/>
    <w:rsid w:val="0010741F"/>
    <w:rsid w:val="00110587"/>
    <w:rsid w:val="00134695"/>
    <w:rsid w:val="00137379"/>
    <w:rsid w:val="00162584"/>
    <w:rsid w:val="00165FE4"/>
    <w:rsid w:val="00171717"/>
    <w:rsid w:val="00182E01"/>
    <w:rsid w:val="00186497"/>
    <w:rsid w:val="00195144"/>
    <w:rsid w:val="001A0C32"/>
    <w:rsid w:val="001A6EBB"/>
    <w:rsid w:val="001C1971"/>
    <w:rsid w:val="001D23E9"/>
    <w:rsid w:val="001D5657"/>
    <w:rsid w:val="001D686F"/>
    <w:rsid w:val="001D7353"/>
    <w:rsid w:val="001F1E53"/>
    <w:rsid w:val="001F2694"/>
    <w:rsid w:val="001F397D"/>
    <w:rsid w:val="00203582"/>
    <w:rsid w:val="002166FE"/>
    <w:rsid w:val="00220D6D"/>
    <w:rsid w:val="00222E21"/>
    <w:rsid w:val="00226CF7"/>
    <w:rsid w:val="00226EA1"/>
    <w:rsid w:val="00250634"/>
    <w:rsid w:val="00270CF8"/>
    <w:rsid w:val="002725EF"/>
    <w:rsid w:val="00275A0C"/>
    <w:rsid w:val="002A5FD0"/>
    <w:rsid w:val="002C0C13"/>
    <w:rsid w:val="002C2E57"/>
    <w:rsid w:val="002D009B"/>
    <w:rsid w:val="002D2212"/>
    <w:rsid w:val="002E2148"/>
    <w:rsid w:val="002E6989"/>
    <w:rsid w:val="002F4C9F"/>
    <w:rsid w:val="002F5D4A"/>
    <w:rsid w:val="002F7703"/>
    <w:rsid w:val="00303BA3"/>
    <w:rsid w:val="00304CEB"/>
    <w:rsid w:val="00307312"/>
    <w:rsid w:val="00307891"/>
    <w:rsid w:val="00314A25"/>
    <w:rsid w:val="0031590E"/>
    <w:rsid w:val="00322FDE"/>
    <w:rsid w:val="00324ADF"/>
    <w:rsid w:val="003324BA"/>
    <w:rsid w:val="00342B9B"/>
    <w:rsid w:val="00360A3C"/>
    <w:rsid w:val="003867E9"/>
    <w:rsid w:val="0039772D"/>
    <w:rsid w:val="00397EF2"/>
    <w:rsid w:val="003A30E7"/>
    <w:rsid w:val="003C7A77"/>
    <w:rsid w:val="003D6C45"/>
    <w:rsid w:val="003E233A"/>
    <w:rsid w:val="003E7054"/>
    <w:rsid w:val="00404B24"/>
    <w:rsid w:val="00414090"/>
    <w:rsid w:val="00416CCF"/>
    <w:rsid w:val="0042466A"/>
    <w:rsid w:val="004442F5"/>
    <w:rsid w:val="00465C74"/>
    <w:rsid w:val="004672F6"/>
    <w:rsid w:val="00467405"/>
    <w:rsid w:val="00467F0F"/>
    <w:rsid w:val="004777EB"/>
    <w:rsid w:val="004807E4"/>
    <w:rsid w:val="00483834"/>
    <w:rsid w:val="00484269"/>
    <w:rsid w:val="004A240B"/>
    <w:rsid w:val="004A2F08"/>
    <w:rsid w:val="004A3824"/>
    <w:rsid w:val="004B58BD"/>
    <w:rsid w:val="004C332A"/>
    <w:rsid w:val="004C4972"/>
    <w:rsid w:val="004C523A"/>
    <w:rsid w:val="004D4EC0"/>
    <w:rsid w:val="004D633F"/>
    <w:rsid w:val="004E58EA"/>
    <w:rsid w:val="004E6978"/>
    <w:rsid w:val="00505663"/>
    <w:rsid w:val="0052004D"/>
    <w:rsid w:val="00522348"/>
    <w:rsid w:val="00523C01"/>
    <w:rsid w:val="005301B8"/>
    <w:rsid w:val="005448BA"/>
    <w:rsid w:val="005532DC"/>
    <w:rsid w:val="00560999"/>
    <w:rsid w:val="0056108E"/>
    <w:rsid w:val="0056560F"/>
    <w:rsid w:val="0056612D"/>
    <w:rsid w:val="00570C11"/>
    <w:rsid w:val="00572FEF"/>
    <w:rsid w:val="005802A2"/>
    <w:rsid w:val="00587F9D"/>
    <w:rsid w:val="00591AFF"/>
    <w:rsid w:val="005B1BC5"/>
    <w:rsid w:val="005C23BE"/>
    <w:rsid w:val="005C2D0C"/>
    <w:rsid w:val="005C3858"/>
    <w:rsid w:val="005D544F"/>
    <w:rsid w:val="005D6AD4"/>
    <w:rsid w:val="005E2B5F"/>
    <w:rsid w:val="005E3CA3"/>
    <w:rsid w:val="005F2F0A"/>
    <w:rsid w:val="0062779A"/>
    <w:rsid w:val="006410CE"/>
    <w:rsid w:val="00644164"/>
    <w:rsid w:val="00661D24"/>
    <w:rsid w:val="00662569"/>
    <w:rsid w:val="00677959"/>
    <w:rsid w:val="00677E71"/>
    <w:rsid w:val="00681F3B"/>
    <w:rsid w:val="00691CCF"/>
    <w:rsid w:val="006946DB"/>
    <w:rsid w:val="006B0DD9"/>
    <w:rsid w:val="006B254E"/>
    <w:rsid w:val="006B7D07"/>
    <w:rsid w:val="006C2941"/>
    <w:rsid w:val="006C4722"/>
    <w:rsid w:val="006E482F"/>
    <w:rsid w:val="006F3481"/>
    <w:rsid w:val="006F6ABC"/>
    <w:rsid w:val="006F7F04"/>
    <w:rsid w:val="00705AC6"/>
    <w:rsid w:val="0070664B"/>
    <w:rsid w:val="0070736E"/>
    <w:rsid w:val="007136C8"/>
    <w:rsid w:val="00714C9B"/>
    <w:rsid w:val="007211FE"/>
    <w:rsid w:val="00721A68"/>
    <w:rsid w:val="00723311"/>
    <w:rsid w:val="00736752"/>
    <w:rsid w:val="00744E9E"/>
    <w:rsid w:val="00754799"/>
    <w:rsid w:val="007646AA"/>
    <w:rsid w:val="00766A08"/>
    <w:rsid w:val="00780976"/>
    <w:rsid w:val="00781D32"/>
    <w:rsid w:val="00795F91"/>
    <w:rsid w:val="00796D2B"/>
    <w:rsid w:val="00797A0B"/>
    <w:rsid w:val="007A68F3"/>
    <w:rsid w:val="007B5D4C"/>
    <w:rsid w:val="007C07FE"/>
    <w:rsid w:val="007E410A"/>
    <w:rsid w:val="007F4C15"/>
    <w:rsid w:val="00800862"/>
    <w:rsid w:val="00806A12"/>
    <w:rsid w:val="00815A18"/>
    <w:rsid w:val="00820EC1"/>
    <w:rsid w:val="008212EF"/>
    <w:rsid w:val="00835801"/>
    <w:rsid w:val="00842C05"/>
    <w:rsid w:val="00854FC8"/>
    <w:rsid w:val="00862E0C"/>
    <w:rsid w:val="0086366C"/>
    <w:rsid w:val="008824D7"/>
    <w:rsid w:val="00884F27"/>
    <w:rsid w:val="0088553C"/>
    <w:rsid w:val="00885FD4"/>
    <w:rsid w:val="008864B3"/>
    <w:rsid w:val="008911B1"/>
    <w:rsid w:val="00895A8A"/>
    <w:rsid w:val="008A336D"/>
    <w:rsid w:val="008B4455"/>
    <w:rsid w:val="008B5FB4"/>
    <w:rsid w:val="008C38FE"/>
    <w:rsid w:val="008C4D33"/>
    <w:rsid w:val="008C6BC9"/>
    <w:rsid w:val="008D03D0"/>
    <w:rsid w:val="00901853"/>
    <w:rsid w:val="0091211D"/>
    <w:rsid w:val="0091773A"/>
    <w:rsid w:val="0092562E"/>
    <w:rsid w:val="00926E52"/>
    <w:rsid w:val="00944893"/>
    <w:rsid w:val="00944FC2"/>
    <w:rsid w:val="009574F7"/>
    <w:rsid w:val="00960285"/>
    <w:rsid w:val="00967276"/>
    <w:rsid w:val="00982DE7"/>
    <w:rsid w:val="0098503B"/>
    <w:rsid w:val="009A33BC"/>
    <w:rsid w:val="009A43B0"/>
    <w:rsid w:val="009A70E2"/>
    <w:rsid w:val="009B1DC7"/>
    <w:rsid w:val="009B7B2D"/>
    <w:rsid w:val="009C4077"/>
    <w:rsid w:val="009E717A"/>
    <w:rsid w:val="009E75E3"/>
    <w:rsid w:val="009F1DB4"/>
    <w:rsid w:val="009F59E6"/>
    <w:rsid w:val="00A027D9"/>
    <w:rsid w:val="00A07BD8"/>
    <w:rsid w:val="00A163E3"/>
    <w:rsid w:val="00A32BE0"/>
    <w:rsid w:val="00A34B11"/>
    <w:rsid w:val="00A365D7"/>
    <w:rsid w:val="00A37425"/>
    <w:rsid w:val="00A44A2D"/>
    <w:rsid w:val="00A52215"/>
    <w:rsid w:val="00A54C83"/>
    <w:rsid w:val="00A6148E"/>
    <w:rsid w:val="00A6628E"/>
    <w:rsid w:val="00A73CB7"/>
    <w:rsid w:val="00A803C9"/>
    <w:rsid w:val="00A819E6"/>
    <w:rsid w:val="00A81E22"/>
    <w:rsid w:val="00A82E2D"/>
    <w:rsid w:val="00AA2347"/>
    <w:rsid w:val="00AB2680"/>
    <w:rsid w:val="00AC3523"/>
    <w:rsid w:val="00AC5E91"/>
    <w:rsid w:val="00AD1D73"/>
    <w:rsid w:val="00AD1D88"/>
    <w:rsid w:val="00AD534B"/>
    <w:rsid w:val="00AE21AA"/>
    <w:rsid w:val="00AF649A"/>
    <w:rsid w:val="00B00D2E"/>
    <w:rsid w:val="00B02536"/>
    <w:rsid w:val="00B045E0"/>
    <w:rsid w:val="00B13B96"/>
    <w:rsid w:val="00B15A9E"/>
    <w:rsid w:val="00B3368D"/>
    <w:rsid w:val="00B34EAC"/>
    <w:rsid w:val="00B35070"/>
    <w:rsid w:val="00B37EE3"/>
    <w:rsid w:val="00B51249"/>
    <w:rsid w:val="00B51F80"/>
    <w:rsid w:val="00B63674"/>
    <w:rsid w:val="00B71AAB"/>
    <w:rsid w:val="00B71DD6"/>
    <w:rsid w:val="00B856E8"/>
    <w:rsid w:val="00B87D18"/>
    <w:rsid w:val="00B9140E"/>
    <w:rsid w:val="00BA318F"/>
    <w:rsid w:val="00BA40EC"/>
    <w:rsid w:val="00BC5A2C"/>
    <w:rsid w:val="00BD08DC"/>
    <w:rsid w:val="00BD4BEA"/>
    <w:rsid w:val="00BF06C1"/>
    <w:rsid w:val="00BF1FCB"/>
    <w:rsid w:val="00BF4666"/>
    <w:rsid w:val="00BF62B5"/>
    <w:rsid w:val="00BF69EA"/>
    <w:rsid w:val="00BF7C5B"/>
    <w:rsid w:val="00C06310"/>
    <w:rsid w:val="00C14DF4"/>
    <w:rsid w:val="00C24CCD"/>
    <w:rsid w:val="00C31337"/>
    <w:rsid w:val="00C57ACD"/>
    <w:rsid w:val="00C57F71"/>
    <w:rsid w:val="00C70B24"/>
    <w:rsid w:val="00C83EF9"/>
    <w:rsid w:val="00C941F4"/>
    <w:rsid w:val="00CA56D2"/>
    <w:rsid w:val="00CB1606"/>
    <w:rsid w:val="00CB4105"/>
    <w:rsid w:val="00CD141A"/>
    <w:rsid w:val="00CD25E7"/>
    <w:rsid w:val="00CD33C3"/>
    <w:rsid w:val="00CD5829"/>
    <w:rsid w:val="00CE4D4C"/>
    <w:rsid w:val="00CE63D9"/>
    <w:rsid w:val="00CE707B"/>
    <w:rsid w:val="00CF10B8"/>
    <w:rsid w:val="00CF5469"/>
    <w:rsid w:val="00CF6ECD"/>
    <w:rsid w:val="00CF7A7E"/>
    <w:rsid w:val="00D016EA"/>
    <w:rsid w:val="00D115D8"/>
    <w:rsid w:val="00D14C79"/>
    <w:rsid w:val="00D16395"/>
    <w:rsid w:val="00D23D06"/>
    <w:rsid w:val="00D32EEA"/>
    <w:rsid w:val="00D33011"/>
    <w:rsid w:val="00D37632"/>
    <w:rsid w:val="00D43CA1"/>
    <w:rsid w:val="00D52438"/>
    <w:rsid w:val="00D528F5"/>
    <w:rsid w:val="00D561E0"/>
    <w:rsid w:val="00D76791"/>
    <w:rsid w:val="00DA1E82"/>
    <w:rsid w:val="00DA7A31"/>
    <w:rsid w:val="00DB3B5F"/>
    <w:rsid w:val="00DB7460"/>
    <w:rsid w:val="00DC6C11"/>
    <w:rsid w:val="00DD0CA5"/>
    <w:rsid w:val="00DD149F"/>
    <w:rsid w:val="00DD6A0C"/>
    <w:rsid w:val="00DD779F"/>
    <w:rsid w:val="00DE1619"/>
    <w:rsid w:val="00DF62E1"/>
    <w:rsid w:val="00DF65F3"/>
    <w:rsid w:val="00E16B66"/>
    <w:rsid w:val="00E22B76"/>
    <w:rsid w:val="00E235DE"/>
    <w:rsid w:val="00E30BB7"/>
    <w:rsid w:val="00E30EDF"/>
    <w:rsid w:val="00E509B4"/>
    <w:rsid w:val="00E7265B"/>
    <w:rsid w:val="00E778A3"/>
    <w:rsid w:val="00E80AE4"/>
    <w:rsid w:val="00E82A73"/>
    <w:rsid w:val="00E90CCA"/>
    <w:rsid w:val="00EB0388"/>
    <w:rsid w:val="00EB2543"/>
    <w:rsid w:val="00EB45B7"/>
    <w:rsid w:val="00EC7A9D"/>
    <w:rsid w:val="00ED0DFE"/>
    <w:rsid w:val="00ED5BF9"/>
    <w:rsid w:val="00EE4B0B"/>
    <w:rsid w:val="00EF1BB8"/>
    <w:rsid w:val="00F02183"/>
    <w:rsid w:val="00F04EE4"/>
    <w:rsid w:val="00F123E0"/>
    <w:rsid w:val="00F2597F"/>
    <w:rsid w:val="00F35776"/>
    <w:rsid w:val="00F45FB2"/>
    <w:rsid w:val="00F55431"/>
    <w:rsid w:val="00F600C3"/>
    <w:rsid w:val="00F80782"/>
    <w:rsid w:val="00F81955"/>
    <w:rsid w:val="00F850E4"/>
    <w:rsid w:val="00F855BD"/>
    <w:rsid w:val="00F90120"/>
    <w:rsid w:val="00F9686A"/>
    <w:rsid w:val="00FA231A"/>
    <w:rsid w:val="00FA2A95"/>
    <w:rsid w:val="00FC2F54"/>
    <w:rsid w:val="00FC688D"/>
    <w:rsid w:val="00FC77D9"/>
    <w:rsid w:val="00FD5FF1"/>
    <w:rsid w:val="00FE0419"/>
    <w:rsid w:val="00FE0F7F"/>
    <w:rsid w:val="00FF0DFD"/>
    <w:rsid w:val="00FF47CF"/>
    <w:rsid w:val="00FF71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0B3C"/>
  <w15:chartTrackingRefBased/>
  <w15:docId w15:val="{B666F506-615B-4F6E-8816-6F135718E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16B66"/>
  </w:style>
  <w:style w:type="paragraph" w:styleId="NoSpacing">
    <w:name w:val="No Spacing"/>
    <w:uiPriority w:val="1"/>
    <w:qFormat/>
    <w:rsid w:val="00226CF7"/>
    <w:pPr>
      <w:spacing w:after="0" w:line="240" w:lineRule="auto"/>
    </w:pPr>
  </w:style>
  <w:style w:type="character" w:styleId="Hyperlink">
    <w:name w:val="Hyperlink"/>
    <w:basedOn w:val="DefaultParagraphFont"/>
    <w:uiPriority w:val="99"/>
    <w:unhideWhenUsed/>
    <w:rsid w:val="00ED0DFE"/>
    <w:rPr>
      <w:color w:val="0563C1" w:themeColor="hyperlink"/>
      <w:u w:val="single"/>
    </w:rPr>
  </w:style>
  <w:style w:type="character" w:styleId="UnresolvedMention">
    <w:name w:val="Unresolved Mention"/>
    <w:basedOn w:val="DefaultParagraphFont"/>
    <w:uiPriority w:val="99"/>
    <w:semiHidden/>
    <w:unhideWhenUsed/>
    <w:rsid w:val="00ED0DFE"/>
    <w:rPr>
      <w:color w:val="605E5C"/>
      <w:shd w:val="clear" w:color="auto" w:fill="E1DFDD"/>
    </w:rPr>
  </w:style>
  <w:style w:type="character" w:styleId="Emphasis">
    <w:name w:val="Emphasis"/>
    <w:basedOn w:val="DefaultParagraphFont"/>
    <w:uiPriority w:val="20"/>
    <w:qFormat/>
    <w:rsid w:val="00250634"/>
    <w:rPr>
      <w:i/>
      <w:iCs/>
    </w:rPr>
  </w:style>
  <w:style w:type="paragraph" w:styleId="Header">
    <w:name w:val="header"/>
    <w:basedOn w:val="Normal"/>
    <w:link w:val="HeaderChar"/>
    <w:uiPriority w:val="99"/>
    <w:unhideWhenUsed/>
    <w:rsid w:val="002C2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E57"/>
  </w:style>
  <w:style w:type="paragraph" w:styleId="Footer">
    <w:name w:val="footer"/>
    <w:basedOn w:val="Normal"/>
    <w:link w:val="FooterChar"/>
    <w:uiPriority w:val="99"/>
    <w:unhideWhenUsed/>
    <w:rsid w:val="002C2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E57"/>
  </w:style>
  <w:style w:type="character" w:styleId="FollowedHyperlink">
    <w:name w:val="FollowedHyperlink"/>
    <w:basedOn w:val="DefaultParagraphFont"/>
    <w:uiPriority w:val="99"/>
    <w:semiHidden/>
    <w:unhideWhenUsed/>
    <w:rsid w:val="00467F0F"/>
    <w:rPr>
      <w:color w:val="954F72" w:themeColor="followedHyperlink"/>
      <w:u w:val="single"/>
    </w:rPr>
  </w:style>
  <w:style w:type="paragraph" w:styleId="Revision">
    <w:name w:val="Revision"/>
    <w:hidden/>
    <w:uiPriority w:val="99"/>
    <w:semiHidden/>
    <w:rsid w:val="00162584"/>
    <w:pPr>
      <w:spacing w:after="0" w:line="240" w:lineRule="auto"/>
    </w:pPr>
  </w:style>
  <w:style w:type="character" w:styleId="CommentReference">
    <w:name w:val="annotation reference"/>
    <w:basedOn w:val="DefaultParagraphFont"/>
    <w:uiPriority w:val="99"/>
    <w:semiHidden/>
    <w:unhideWhenUsed/>
    <w:rsid w:val="00162584"/>
    <w:rPr>
      <w:sz w:val="16"/>
      <w:szCs w:val="16"/>
    </w:rPr>
  </w:style>
  <w:style w:type="paragraph" w:styleId="CommentText">
    <w:name w:val="annotation text"/>
    <w:basedOn w:val="Normal"/>
    <w:link w:val="CommentTextChar"/>
    <w:uiPriority w:val="99"/>
    <w:unhideWhenUsed/>
    <w:rsid w:val="00162584"/>
    <w:pPr>
      <w:spacing w:line="240" w:lineRule="auto"/>
    </w:pPr>
    <w:rPr>
      <w:sz w:val="20"/>
      <w:szCs w:val="20"/>
    </w:rPr>
  </w:style>
  <w:style w:type="character" w:customStyle="1" w:styleId="CommentTextChar">
    <w:name w:val="Comment Text Char"/>
    <w:basedOn w:val="DefaultParagraphFont"/>
    <w:link w:val="CommentText"/>
    <w:uiPriority w:val="99"/>
    <w:rsid w:val="00162584"/>
    <w:rPr>
      <w:sz w:val="20"/>
      <w:szCs w:val="20"/>
    </w:rPr>
  </w:style>
  <w:style w:type="paragraph" w:styleId="CommentSubject">
    <w:name w:val="annotation subject"/>
    <w:basedOn w:val="CommentText"/>
    <w:next w:val="CommentText"/>
    <w:link w:val="CommentSubjectChar"/>
    <w:uiPriority w:val="99"/>
    <w:semiHidden/>
    <w:unhideWhenUsed/>
    <w:rsid w:val="00162584"/>
    <w:rPr>
      <w:b/>
      <w:bCs/>
    </w:rPr>
  </w:style>
  <w:style w:type="character" w:customStyle="1" w:styleId="CommentSubjectChar">
    <w:name w:val="Comment Subject Char"/>
    <w:basedOn w:val="CommentTextChar"/>
    <w:link w:val="CommentSubject"/>
    <w:uiPriority w:val="99"/>
    <w:semiHidden/>
    <w:rsid w:val="00162584"/>
    <w:rPr>
      <w:b/>
      <w:bCs/>
      <w:sz w:val="20"/>
      <w:szCs w:val="20"/>
    </w:rPr>
  </w:style>
  <w:style w:type="paragraph" w:customStyle="1" w:styleId="xxxxmsonormal">
    <w:name w:val="x_xxxmsonormal"/>
    <w:basedOn w:val="Normal"/>
    <w:rsid w:val="000E4192"/>
    <w:pPr>
      <w:spacing w:after="0" w:line="240" w:lineRule="auto"/>
    </w:pPr>
    <w:rPr>
      <w:rFonts w:ascii="Calibri" w:hAnsi="Calibri" w:cs="Calibri"/>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9640">
      <w:bodyDiv w:val="1"/>
      <w:marLeft w:val="0"/>
      <w:marRight w:val="0"/>
      <w:marTop w:val="0"/>
      <w:marBottom w:val="0"/>
      <w:divBdr>
        <w:top w:val="none" w:sz="0" w:space="0" w:color="auto"/>
        <w:left w:val="none" w:sz="0" w:space="0" w:color="auto"/>
        <w:bottom w:val="none" w:sz="0" w:space="0" w:color="auto"/>
        <w:right w:val="none" w:sz="0" w:space="0" w:color="auto"/>
      </w:divBdr>
    </w:div>
    <w:div w:id="1309743503">
      <w:bodyDiv w:val="1"/>
      <w:marLeft w:val="0"/>
      <w:marRight w:val="0"/>
      <w:marTop w:val="0"/>
      <w:marBottom w:val="0"/>
      <w:divBdr>
        <w:top w:val="none" w:sz="0" w:space="0" w:color="auto"/>
        <w:left w:val="none" w:sz="0" w:space="0" w:color="auto"/>
        <w:bottom w:val="none" w:sz="0" w:space="0" w:color="auto"/>
        <w:right w:val="none" w:sz="0" w:space="0" w:color="auto"/>
      </w:divBdr>
    </w:div>
    <w:div w:id="1521165187">
      <w:bodyDiv w:val="1"/>
      <w:marLeft w:val="0"/>
      <w:marRight w:val="0"/>
      <w:marTop w:val="0"/>
      <w:marBottom w:val="0"/>
      <w:divBdr>
        <w:top w:val="none" w:sz="0" w:space="0" w:color="auto"/>
        <w:left w:val="none" w:sz="0" w:space="0" w:color="auto"/>
        <w:bottom w:val="none" w:sz="0" w:space="0" w:color="auto"/>
        <w:right w:val="none" w:sz="0" w:space="0" w:color="auto"/>
      </w:divBdr>
      <w:divsChild>
        <w:div w:id="62796632">
          <w:marLeft w:val="0"/>
          <w:marRight w:val="0"/>
          <w:marTop w:val="0"/>
          <w:marBottom w:val="0"/>
          <w:divBdr>
            <w:top w:val="none" w:sz="0" w:space="0" w:color="auto"/>
            <w:left w:val="none" w:sz="0" w:space="0" w:color="auto"/>
            <w:bottom w:val="none" w:sz="0" w:space="0" w:color="auto"/>
            <w:right w:val="none" w:sz="0" w:space="0" w:color="auto"/>
          </w:divBdr>
        </w:div>
      </w:divsChild>
    </w:div>
    <w:div w:id="1669215636">
      <w:bodyDiv w:val="1"/>
      <w:marLeft w:val="0"/>
      <w:marRight w:val="0"/>
      <w:marTop w:val="0"/>
      <w:marBottom w:val="0"/>
      <w:divBdr>
        <w:top w:val="none" w:sz="0" w:space="0" w:color="auto"/>
        <w:left w:val="none" w:sz="0" w:space="0" w:color="auto"/>
        <w:bottom w:val="none" w:sz="0" w:space="0" w:color="auto"/>
        <w:right w:val="none" w:sz="0" w:space="0" w:color="auto"/>
      </w:divBdr>
      <w:divsChild>
        <w:div w:id="170148911">
          <w:marLeft w:val="0"/>
          <w:marRight w:val="0"/>
          <w:marTop w:val="0"/>
          <w:marBottom w:val="0"/>
          <w:divBdr>
            <w:top w:val="none" w:sz="0" w:space="0" w:color="auto"/>
            <w:left w:val="none" w:sz="0" w:space="0" w:color="auto"/>
            <w:bottom w:val="none" w:sz="0" w:space="0" w:color="auto"/>
            <w:right w:val="none" w:sz="0" w:space="0" w:color="auto"/>
          </w:divBdr>
        </w:div>
      </w:divsChild>
    </w:div>
    <w:div w:id="1723556265">
      <w:bodyDiv w:val="1"/>
      <w:marLeft w:val="0"/>
      <w:marRight w:val="0"/>
      <w:marTop w:val="0"/>
      <w:marBottom w:val="0"/>
      <w:divBdr>
        <w:top w:val="none" w:sz="0" w:space="0" w:color="auto"/>
        <w:left w:val="none" w:sz="0" w:space="0" w:color="auto"/>
        <w:bottom w:val="none" w:sz="0" w:space="0" w:color="auto"/>
        <w:right w:val="none" w:sz="0" w:space="0" w:color="auto"/>
      </w:divBdr>
    </w:div>
    <w:div w:id="1885673746">
      <w:bodyDiv w:val="1"/>
      <w:marLeft w:val="0"/>
      <w:marRight w:val="0"/>
      <w:marTop w:val="0"/>
      <w:marBottom w:val="0"/>
      <w:divBdr>
        <w:top w:val="none" w:sz="0" w:space="0" w:color="auto"/>
        <w:left w:val="none" w:sz="0" w:space="0" w:color="auto"/>
        <w:bottom w:val="none" w:sz="0" w:space="0" w:color="auto"/>
        <w:right w:val="none" w:sz="0" w:space="0" w:color="auto"/>
      </w:divBdr>
    </w:div>
    <w:div w:id="2023049775">
      <w:bodyDiv w:val="1"/>
      <w:marLeft w:val="0"/>
      <w:marRight w:val="0"/>
      <w:marTop w:val="0"/>
      <w:marBottom w:val="0"/>
      <w:divBdr>
        <w:top w:val="none" w:sz="0" w:space="0" w:color="auto"/>
        <w:left w:val="none" w:sz="0" w:space="0" w:color="auto"/>
        <w:bottom w:val="none" w:sz="0" w:space="0" w:color="auto"/>
        <w:right w:val="none" w:sz="0" w:space="0" w:color="auto"/>
      </w:divBdr>
    </w:div>
    <w:div w:id="2070153940">
      <w:bodyDiv w:val="1"/>
      <w:marLeft w:val="0"/>
      <w:marRight w:val="0"/>
      <w:marTop w:val="0"/>
      <w:marBottom w:val="0"/>
      <w:divBdr>
        <w:top w:val="none" w:sz="0" w:space="0" w:color="auto"/>
        <w:left w:val="none" w:sz="0" w:space="0" w:color="auto"/>
        <w:bottom w:val="none" w:sz="0" w:space="0" w:color="auto"/>
        <w:right w:val="none" w:sz="0" w:space="0" w:color="auto"/>
      </w:divBdr>
    </w:div>
    <w:div w:id="2112359267">
      <w:bodyDiv w:val="1"/>
      <w:marLeft w:val="0"/>
      <w:marRight w:val="0"/>
      <w:marTop w:val="0"/>
      <w:marBottom w:val="0"/>
      <w:divBdr>
        <w:top w:val="none" w:sz="0" w:space="0" w:color="auto"/>
        <w:left w:val="none" w:sz="0" w:space="0" w:color="auto"/>
        <w:bottom w:val="none" w:sz="0" w:space="0" w:color="auto"/>
        <w:right w:val="none" w:sz="0" w:space="0" w:color="auto"/>
      </w:divBdr>
      <w:divsChild>
        <w:div w:id="69816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f.vantubergen@uu.n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mailto:e.jaspers@uu.nl"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jwgsim/Paper-Meta-Analysis-Interethnic-Attitudes" TargetMode="External"/><Relationship Id="rId11" Type="http://schemas.openxmlformats.org/officeDocument/2006/relationships/hyperlink" Target="mailto:j.g.simons@uu.nl" TargetMode="External"/><Relationship Id="rId5" Type="http://schemas.openxmlformats.org/officeDocument/2006/relationships/endnotes" Target="endnotes.xml"/><Relationship Id="rId15" Type="http://schemas.openxmlformats.org/officeDocument/2006/relationships/hyperlink" Target="https://github.com/jwgsim/Paper-Meta-Analysis-Interethnic-Attitudes" TargetMode="Externa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github.com/jwgsim/Paper-Meta-Analysis-Interethnic-Attitu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6745</Words>
  <Characters>38451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J.G. (Jan-Willem)</dc:creator>
  <cp:keywords/>
  <dc:description/>
  <cp:lastModifiedBy>Simons, J.G. (Jan-Willem)</cp:lastModifiedBy>
  <cp:revision>5</cp:revision>
  <dcterms:created xsi:type="dcterms:W3CDTF">2022-08-29T14:48:00Z</dcterms:created>
  <dcterms:modified xsi:type="dcterms:W3CDTF">2022-08-30T13:13:00Z</dcterms:modified>
</cp:coreProperties>
</file>